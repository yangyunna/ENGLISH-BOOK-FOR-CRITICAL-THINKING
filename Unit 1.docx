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FCB" w:rsidRPr="00624C47" w:rsidRDefault="006212B4" w:rsidP="005B1C81">
      <w:pPr>
        <w:jc w:val="center"/>
        <w:rPr>
          <w:rFonts w:ascii="Times New Roman" w:hAnsi="Times New Roman" w:cs="Times New Roman"/>
          <w:b/>
          <w:sz w:val="28"/>
          <w:szCs w:val="28"/>
        </w:rPr>
      </w:pPr>
      <w:r w:rsidRPr="00624C47">
        <w:rPr>
          <w:rFonts w:ascii="Times New Roman" w:hAnsi="Times New Roman" w:cs="Times New Roman"/>
          <w:b/>
          <w:sz w:val="28"/>
          <w:szCs w:val="28"/>
        </w:rPr>
        <w:t>Unit 1 Trust and Character</w:t>
      </w:r>
    </w:p>
    <w:p w:rsidR="005B1C81" w:rsidRDefault="005B1C81"/>
    <w:p w:rsidR="001D2076" w:rsidRDefault="001D2076" w:rsidP="001D2076">
      <w:r w:rsidRPr="001D2076">
        <w:rPr>
          <w:b/>
        </w:rPr>
        <w:t xml:space="preserve">Text A Do You Like It Here? </w:t>
      </w:r>
      <w:r>
        <w:t>(The story was published in 1939)</w:t>
      </w:r>
    </w:p>
    <w:p w:rsidR="001D2076" w:rsidRDefault="001D2076"/>
    <w:p w:rsidR="006212B4" w:rsidRPr="0051621C" w:rsidRDefault="00902597">
      <w:pPr>
        <w:rPr>
          <w:b/>
        </w:rPr>
      </w:pPr>
      <w:r w:rsidRPr="0051621C">
        <w:rPr>
          <w:b/>
        </w:rPr>
        <w:t>Words</w:t>
      </w:r>
      <w:r w:rsidR="0051621C" w:rsidRPr="0051621C">
        <w:rPr>
          <w:b/>
        </w:rPr>
        <w:t xml:space="preserve"> and phrases </w:t>
      </w:r>
      <w:r w:rsidR="0051621C">
        <w:rPr>
          <w:b/>
        </w:rPr>
        <w:t>expected of students to understand</w:t>
      </w:r>
    </w:p>
    <w:p w:rsidR="00902597" w:rsidRDefault="00902597">
      <w:r>
        <w:t>phooey: int. (informal): used to express disgust or contempt</w:t>
      </w:r>
    </w:p>
    <w:p w:rsidR="00902597" w:rsidRDefault="00902597">
      <w:r>
        <w:t>eyeshade: a visor worn on heard for protection against glare</w:t>
      </w:r>
    </w:p>
    <w:p w:rsidR="00902597" w:rsidRDefault="00355984">
      <w:r>
        <w:t>en suite</w:t>
      </w:r>
      <w:r w:rsidR="00E876C2">
        <w:t>: adj. adv. in or as a part of a set</w:t>
      </w:r>
    </w:p>
    <w:p w:rsidR="00355984" w:rsidRDefault="00355984">
      <w:r>
        <w:t>make rounds of</w:t>
      </w:r>
      <w:r w:rsidR="000046E0">
        <w:t>: to go from place to place (for inspection)</w:t>
      </w:r>
    </w:p>
    <w:p w:rsidR="00355984" w:rsidRDefault="00355984">
      <w:r>
        <w:t>bawl out (at sb)</w:t>
      </w:r>
    </w:p>
    <w:p w:rsidR="00355984" w:rsidRDefault="00355984">
      <w:r>
        <w:t>swing around</w:t>
      </w:r>
      <w:r w:rsidR="000046E0">
        <w:t>: turn around (as if on a hinge or pivot)</w:t>
      </w:r>
    </w:p>
    <w:p w:rsidR="00355984" w:rsidRDefault="00355984">
      <w:r>
        <w:t>torture tactics</w:t>
      </w:r>
      <w:r w:rsidR="000046E0">
        <w:t xml:space="preserve">: </w:t>
      </w:r>
    </w:p>
    <w:p w:rsidR="00706D62" w:rsidRDefault="00706D62">
      <w:r>
        <w:t>proceed</w:t>
      </w:r>
      <w:r w:rsidR="00487F51">
        <w:t>: go on</w:t>
      </w:r>
    </w:p>
    <w:p w:rsidR="00706D62" w:rsidRDefault="00706D62">
      <w:r>
        <w:t>halt</w:t>
      </w:r>
      <w:r w:rsidR="00487F51">
        <w:t>: stop or pause</w:t>
      </w:r>
    </w:p>
    <w:p w:rsidR="00355984" w:rsidRDefault="00355984">
      <w:r>
        <w:t>throw in</w:t>
      </w:r>
      <w:r w:rsidR="00706D62">
        <w:t>: to insert or introduce into the course of something</w:t>
      </w:r>
    </w:p>
    <w:p w:rsidR="00355984" w:rsidRDefault="00355984">
      <w:r>
        <w:t>gratuitously</w:t>
      </w:r>
      <w:r w:rsidR="00E57154">
        <w:rPr>
          <w:rFonts w:hint="eastAsia"/>
        </w:rPr>
        <w:t>：</w:t>
      </w:r>
      <w:r w:rsidR="000878BF">
        <w:t>free of charge; (</w:t>
      </w:r>
      <w:r w:rsidR="00E57154">
        <w:t>unnecessarily, without apparent reason</w:t>
      </w:r>
      <w:r w:rsidR="000878BF">
        <w:t>)</w:t>
      </w:r>
    </w:p>
    <w:p w:rsidR="00355984" w:rsidRDefault="00355984">
      <w:r>
        <w:t>certified public accountant</w:t>
      </w:r>
      <w:r w:rsidR="00487F51">
        <w:t xml:space="preserve"> (CPA)</w:t>
      </w:r>
    </w:p>
    <w:p w:rsidR="00706D62" w:rsidRDefault="00706D62">
      <w:r>
        <w:t>peripatetic: walking or travelling about</w:t>
      </w:r>
    </w:p>
    <w:p w:rsidR="00706D62" w:rsidRDefault="00706D62">
      <w:r>
        <w:t>on account of</w:t>
      </w:r>
      <w:r w:rsidR="000046E0">
        <w:t>: because of, for the sake of</w:t>
      </w:r>
    </w:p>
    <w:p w:rsidR="0051621C" w:rsidRDefault="00706D62">
      <w:r>
        <w:t>imposing</w:t>
      </w:r>
      <w:r w:rsidR="00487F51">
        <w:t>: very impressive</w:t>
      </w:r>
    </w:p>
    <w:p w:rsidR="00706D62" w:rsidRDefault="00706D62">
      <w:r>
        <w:t>in some small measure</w:t>
      </w:r>
    </w:p>
    <w:p w:rsidR="00706D62" w:rsidRDefault="00706D62">
      <w:r>
        <w:t>abiding</w:t>
      </w:r>
      <w:r w:rsidR="00487F51">
        <w:t>: lasting for a long time, enduring</w:t>
      </w:r>
    </w:p>
    <w:p w:rsidR="00902597" w:rsidRDefault="00611124">
      <w:r>
        <w:t>institute (a search)</w:t>
      </w:r>
    </w:p>
    <w:p w:rsidR="00611124" w:rsidRDefault="00E57154">
      <w:r>
        <w:t>(</w:t>
      </w:r>
      <w:r w:rsidR="00611124">
        <w:t>turn</w:t>
      </w:r>
      <w:r>
        <w:t>)</w:t>
      </w:r>
      <w:r w:rsidR="00611124">
        <w:t>yellow</w:t>
      </w:r>
      <w:r>
        <w:t>: (slang) cowardly</w:t>
      </w:r>
    </w:p>
    <w:p w:rsidR="00611124" w:rsidRDefault="00611124">
      <w:r>
        <w:t>givesb one’s word of honor</w:t>
      </w:r>
      <w:r w:rsidR="00487F51">
        <w:t>: solemn promise, a verbal commitment agreeing to do or not to do sth. in the future</w:t>
      </w:r>
    </w:p>
    <w:p w:rsidR="00611124" w:rsidRDefault="00611124"/>
    <w:p w:rsidR="006212B4" w:rsidRPr="005B1C81" w:rsidRDefault="006212B4">
      <w:pPr>
        <w:rPr>
          <w:b/>
        </w:rPr>
      </w:pPr>
      <w:r w:rsidRPr="005B1C81">
        <w:rPr>
          <w:b/>
        </w:rPr>
        <w:t>Preparatory Work</w:t>
      </w:r>
    </w:p>
    <w:p w:rsidR="006472EB" w:rsidRPr="00315234" w:rsidRDefault="006212B4" w:rsidP="006472EB">
      <w:pPr>
        <w:pStyle w:val="a4"/>
        <w:widowControl/>
        <w:numPr>
          <w:ilvl w:val="0"/>
          <w:numId w:val="6"/>
        </w:numPr>
        <w:spacing w:before="100" w:beforeAutospacing="1" w:after="100" w:afterAutospacing="1"/>
        <w:ind w:firstLineChars="0"/>
        <w:jc w:val="left"/>
        <w:rPr>
          <w:rFonts w:ascii="Times New Roman" w:eastAsia="宋体" w:hAnsi="Times New Roman" w:cs="Times New Roman"/>
          <w:kern w:val="0"/>
        </w:rPr>
      </w:pPr>
      <w:r>
        <w:t>John O’Hara (1905-1970)</w:t>
      </w:r>
      <w:r w:rsidR="006472EB">
        <w:t>,</w:t>
      </w:r>
      <w:r w:rsidR="006472EB" w:rsidRPr="00315234">
        <w:rPr>
          <w:rFonts w:ascii="Times New Roman" w:eastAsia="宋体" w:hAnsi="Times New Roman" w:cs="Times New Roman"/>
          <w:kern w:val="0"/>
        </w:rPr>
        <w:t xml:space="preserve">a keen observer of social status and class differences, and wrote frequently about the socially ambitious. His father died at that time, leaving him unable to afford </w:t>
      </w:r>
      <w:hyperlink r:id="rId7" w:tooltip="Yale University" w:history="1">
        <w:r w:rsidR="006472EB" w:rsidRPr="00315234">
          <w:rPr>
            <w:rFonts w:ascii="Times New Roman" w:eastAsia="宋体" w:hAnsi="Times New Roman" w:cs="Times New Roman"/>
            <w:kern w:val="0"/>
          </w:rPr>
          <w:t>Yale</w:t>
        </w:r>
      </w:hyperlink>
      <w:r w:rsidR="006472EB" w:rsidRPr="00315234">
        <w:rPr>
          <w:rFonts w:ascii="Times New Roman" w:eastAsia="宋体" w:hAnsi="Times New Roman" w:cs="Times New Roman"/>
          <w:kern w:val="0"/>
        </w:rPr>
        <w:t xml:space="preserve">, the college of his choice. By all accounts, this disappointment affected O'Hara deeply for the rest of his life and served to hone the keen sense of social awareness that characterizes his work. He worked as a reporter for various newspapers. He garnered much critical acclaim for his short stories, more than 200 of which, beginning in 1928, appeared in </w:t>
      </w:r>
      <w:hyperlink r:id="rId8" w:tooltip="The New Yorker" w:history="1">
        <w:r w:rsidR="006472EB" w:rsidRPr="00315234">
          <w:rPr>
            <w:rFonts w:ascii="Times New Roman" w:eastAsia="宋体" w:hAnsi="Times New Roman" w:cs="Times New Roman"/>
            <w:i/>
            <w:iCs/>
            <w:kern w:val="0"/>
          </w:rPr>
          <w:t>The New Yorker</w:t>
        </w:r>
      </w:hyperlink>
      <w:r w:rsidR="006472EB" w:rsidRPr="00315234">
        <w:rPr>
          <w:rFonts w:ascii="Times New Roman" w:eastAsia="宋体" w:hAnsi="Times New Roman" w:cs="Times New Roman"/>
          <w:kern w:val="0"/>
        </w:rPr>
        <w:t>.</w:t>
      </w:r>
    </w:p>
    <w:p w:rsidR="006212B4" w:rsidRPr="00315234" w:rsidRDefault="006472EB" w:rsidP="006472EB">
      <w:pPr>
        <w:pStyle w:val="a4"/>
        <w:widowControl/>
        <w:spacing w:before="100" w:beforeAutospacing="1" w:after="100" w:afterAutospacing="1"/>
        <w:ind w:left="360" w:firstLineChars="0" w:firstLine="0"/>
        <w:jc w:val="left"/>
        <w:rPr>
          <w:rFonts w:ascii="Times New Roman" w:eastAsia="宋体" w:hAnsi="Times New Roman" w:cs="Times New Roman"/>
          <w:kern w:val="0"/>
        </w:rPr>
      </w:pPr>
      <w:r w:rsidRPr="00315234">
        <w:rPr>
          <w:rFonts w:ascii="Times New Roman" w:eastAsia="宋体" w:hAnsi="Times New Roman" w:cs="Times New Roman"/>
          <w:kern w:val="0"/>
        </w:rPr>
        <w:t xml:space="preserve">In 1934, O'Hara published his first novel, </w:t>
      </w:r>
      <w:hyperlink r:id="rId9" w:tooltip="Appointment in Samarra" w:history="1">
        <w:r w:rsidRPr="00315234">
          <w:rPr>
            <w:rFonts w:ascii="Times New Roman" w:eastAsia="宋体" w:hAnsi="Times New Roman" w:cs="Times New Roman"/>
            <w:i/>
            <w:iCs/>
            <w:kern w:val="0"/>
          </w:rPr>
          <w:t>Appointment in Samarra</w:t>
        </w:r>
      </w:hyperlink>
      <w:r w:rsidRPr="00315234">
        <w:rPr>
          <w:rFonts w:ascii="Times New Roman" w:eastAsia="宋体" w:hAnsi="Times New Roman" w:cs="Times New Roman"/>
          <w:kern w:val="0"/>
        </w:rPr>
        <w:t xml:space="preserve">, which was acclaimed on publication. This is the O'Hara novel that is most consistently praised by critics. </w:t>
      </w:r>
      <w:hyperlink r:id="rId10" w:tooltip="Ernest Hemingway" w:history="1">
        <w:r w:rsidRPr="00315234">
          <w:rPr>
            <w:rFonts w:ascii="Times New Roman" w:eastAsia="宋体" w:hAnsi="Times New Roman" w:cs="Times New Roman"/>
            <w:kern w:val="0"/>
          </w:rPr>
          <w:t>Ernest Hemingway</w:t>
        </w:r>
      </w:hyperlink>
      <w:r w:rsidRPr="00315234">
        <w:rPr>
          <w:rFonts w:ascii="Times New Roman" w:eastAsia="宋体" w:hAnsi="Times New Roman" w:cs="Times New Roman"/>
          <w:kern w:val="0"/>
        </w:rPr>
        <w:t xml:space="preserve"> wrote: "If you want to read a book by a man who knows exactly what he is writing about and has written it marvelously well, read </w:t>
      </w:r>
      <w:r w:rsidRPr="00315234">
        <w:rPr>
          <w:rFonts w:ascii="Times New Roman" w:eastAsia="宋体" w:hAnsi="Times New Roman" w:cs="Times New Roman"/>
          <w:i/>
          <w:iCs/>
          <w:kern w:val="0"/>
        </w:rPr>
        <w:t>Appointment in Samarra.</w:t>
      </w:r>
      <w:r w:rsidRPr="00315234">
        <w:rPr>
          <w:rFonts w:ascii="Times New Roman" w:eastAsia="宋体" w:hAnsi="Times New Roman" w:cs="Times New Roman"/>
          <w:kern w:val="0"/>
        </w:rPr>
        <w:t xml:space="preserve">" </w:t>
      </w:r>
      <w:hyperlink r:id="rId11" w:tooltip="Harold Bloom" w:history="1">
        <w:r w:rsidRPr="00315234">
          <w:rPr>
            <w:rFonts w:ascii="Times New Roman" w:eastAsia="宋体" w:hAnsi="Times New Roman" w:cs="Times New Roman"/>
            <w:kern w:val="0"/>
          </w:rPr>
          <w:t>Harold Bloom</w:t>
        </w:r>
      </w:hyperlink>
      <w:r w:rsidRPr="00315234">
        <w:rPr>
          <w:rFonts w:ascii="Times New Roman" w:eastAsia="宋体" w:hAnsi="Times New Roman" w:cs="Times New Roman"/>
          <w:kern w:val="0"/>
        </w:rPr>
        <w:t xml:space="preserve"> named it to the </w:t>
      </w:r>
      <w:hyperlink r:id="rId12" w:tooltip="Western canon" w:history="1">
        <w:r w:rsidRPr="00315234">
          <w:rPr>
            <w:rFonts w:ascii="Times New Roman" w:eastAsia="宋体" w:hAnsi="Times New Roman" w:cs="Times New Roman"/>
            <w:kern w:val="0"/>
          </w:rPr>
          <w:t>Western canon</w:t>
        </w:r>
      </w:hyperlink>
      <w:r w:rsidRPr="00315234">
        <w:rPr>
          <w:rFonts w:ascii="Times New Roman" w:eastAsia="宋体" w:hAnsi="Times New Roman" w:cs="Times New Roman"/>
          <w:kern w:val="0"/>
        </w:rPr>
        <w:t xml:space="preserve">. On the other hand, writing in the </w:t>
      </w:r>
      <w:hyperlink r:id="rId13" w:tooltip="Atlantic Monthly" w:history="1">
        <w:r w:rsidRPr="00315234">
          <w:rPr>
            <w:rFonts w:ascii="Times New Roman" w:eastAsia="宋体" w:hAnsi="Times New Roman" w:cs="Times New Roman"/>
            <w:i/>
            <w:iCs/>
            <w:kern w:val="0"/>
          </w:rPr>
          <w:t>Atlantic Monthly</w:t>
        </w:r>
      </w:hyperlink>
      <w:r w:rsidRPr="00315234">
        <w:rPr>
          <w:rFonts w:ascii="Times New Roman" w:eastAsia="宋体" w:hAnsi="Times New Roman" w:cs="Times New Roman"/>
          <w:kern w:val="0"/>
        </w:rPr>
        <w:t xml:space="preserve"> of March 2000, critic Benjamin Schwarz and writer Christina Schwarz claimed: "So widespread is the literary </w:t>
      </w:r>
      <w:r w:rsidRPr="00315234">
        <w:rPr>
          <w:rFonts w:ascii="Times New Roman" w:eastAsia="宋体" w:hAnsi="Times New Roman" w:cs="Times New Roman"/>
          <w:kern w:val="0"/>
        </w:rPr>
        <w:lastRenderedPageBreak/>
        <w:t xml:space="preserve">world's scorn for John O'Hara that the inclusion ... of </w:t>
      </w:r>
      <w:r w:rsidRPr="00315234">
        <w:rPr>
          <w:rFonts w:ascii="Times New Roman" w:eastAsia="宋体" w:hAnsi="Times New Roman" w:cs="Times New Roman"/>
          <w:i/>
          <w:iCs/>
          <w:kern w:val="0"/>
        </w:rPr>
        <w:t>Appointment in Samarra</w:t>
      </w:r>
      <w:r w:rsidRPr="00315234">
        <w:rPr>
          <w:rFonts w:ascii="Times New Roman" w:eastAsia="宋体" w:hAnsi="Times New Roman" w:cs="Times New Roman"/>
          <w:kern w:val="0"/>
        </w:rPr>
        <w:t xml:space="preserve"> on the </w:t>
      </w:r>
      <w:hyperlink r:id="rId14" w:tooltip="Modern Library" w:history="1">
        <w:r w:rsidRPr="00315234">
          <w:rPr>
            <w:rFonts w:ascii="Times New Roman" w:eastAsia="宋体" w:hAnsi="Times New Roman" w:cs="Times New Roman"/>
            <w:kern w:val="0"/>
          </w:rPr>
          <w:t>Modern Library</w:t>
        </w:r>
      </w:hyperlink>
      <w:r w:rsidRPr="00315234">
        <w:rPr>
          <w:rFonts w:ascii="Times New Roman" w:eastAsia="宋体" w:hAnsi="Times New Roman" w:cs="Times New Roman"/>
          <w:kern w:val="0"/>
        </w:rPr>
        <w:t>'s list of the 100 best [English-language] novels of the twentieth century was used to ridicule the entire project."</w:t>
      </w:r>
    </w:p>
    <w:p w:rsidR="006472EB" w:rsidRPr="00315234" w:rsidRDefault="006472EB" w:rsidP="00315234">
      <w:pPr>
        <w:widowControl/>
        <w:spacing w:before="100" w:beforeAutospacing="1" w:after="100" w:afterAutospacing="1"/>
        <w:ind w:left="360"/>
        <w:jc w:val="left"/>
        <w:rPr>
          <w:rFonts w:ascii="Times New Roman" w:eastAsia="宋体" w:hAnsi="Times New Roman" w:cs="Times New Roman"/>
          <w:kern w:val="0"/>
        </w:rPr>
      </w:pPr>
      <w:r w:rsidRPr="00315234">
        <w:rPr>
          <w:rFonts w:ascii="Times New Roman" w:eastAsia="宋体" w:hAnsi="Times New Roman" w:cs="Times New Roman"/>
          <w:kern w:val="0"/>
        </w:rPr>
        <w:t>The epitaph on his tombstone, which he wrote himself, reads: "Better than anyone else, he told the truth about his time. He was a professional. He wrote honestly and well." Of this, Gill commented: "From the far side of the grave, he remains self-defensive and overbearing. Better than anyone else? Not merely better than any other writer of fiction but better than any dramatist, any poet, any biographer, any historian? It is an astonishing claim."</w:t>
      </w:r>
      <w:r w:rsidR="00315234">
        <w:rPr>
          <w:rFonts w:ascii="Times New Roman" w:eastAsia="宋体" w:hAnsi="Times New Roman" w:cs="Times New Roman"/>
          <w:kern w:val="0"/>
        </w:rPr>
        <w:t xml:space="preserve"> (extracted from Wikipedia)</w:t>
      </w:r>
    </w:p>
    <w:tbl>
      <w:tblPr>
        <w:tblW w:w="5280" w:type="dxa"/>
        <w:tblCellSpacing w:w="18" w:type="dxa"/>
        <w:tblCellMar>
          <w:top w:w="15" w:type="dxa"/>
          <w:left w:w="15" w:type="dxa"/>
          <w:bottom w:w="15" w:type="dxa"/>
          <w:right w:w="15" w:type="dxa"/>
        </w:tblCellMar>
        <w:tblLook w:val="04A0"/>
      </w:tblPr>
      <w:tblGrid>
        <w:gridCol w:w="5280"/>
      </w:tblGrid>
      <w:tr w:rsidR="007001B0" w:rsidRPr="00D421B7" w:rsidTr="007001B0">
        <w:trPr>
          <w:tblCellSpacing w:w="18" w:type="dxa"/>
        </w:trPr>
        <w:tc>
          <w:tcPr>
            <w:tcW w:w="0" w:type="auto"/>
            <w:vAlign w:val="center"/>
            <w:hideMark/>
          </w:tcPr>
          <w:p w:rsidR="007001B0" w:rsidRPr="00D421B7" w:rsidRDefault="007001B0" w:rsidP="007001B0">
            <w:pPr>
              <w:widowControl/>
              <w:jc w:val="center"/>
              <w:rPr>
                <w:rFonts w:ascii="宋体" w:eastAsia="宋体" w:hAnsi="宋体" w:cs="宋体"/>
                <w:b/>
                <w:bCs/>
                <w:kern w:val="0"/>
                <w:sz w:val="30"/>
                <w:szCs w:val="30"/>
              </w:rPr>
            </w:pPr>
            <w:r w:rsidRPr="00D421B7">
              <w:rPr>
                <w:rFonts w:ascii="宋体" w:eastAsia="宋体" w:hAnsi="宋体" w:cs="宋体"/>
                <w:b/>
                <w:bCs/>
                <w:kern w:val="0"/>
                <w:sz w:val="30"/>
                <w:szCs w:val="30"/>
              </w:rPr>
              <w:t>John O'Hara</w:t>
            </w:r>
          </w:p>
        </w:tc>
      </w:tr>
      <w:tr w:rsidR="007001B0" w:rsidRPr="00D421B7" w:rsidTr="007001B0">
        <w:trPr>
          <w:tblCellSpacing w:w="18" w:type="dxa"/>
        </w:trPr>
        <w:tc>
          <w:tcPr>
            <w:tcW w:w="0" w:type="auto"/>
            <w:vAlign w:val="center"/>
            <w:hideMark/>
          </w:tcPr>
          <w:p w:rsidR="007001B0" w:rsidRPr="00D421B7" w:rsidRDefault="007001B0" w:rsidP="007001B0">
            <w:pPr>
              <w:widowControl/>
              <w:jc w:val="center"/>
              <w:rPr>
                <w:rFonts w:ascii="宋体" w:eastAsia="宋体" w:hAnsi="宋体" w:cs="宋体"/>
                <w:kern w:val="0"/>
              </w:rPr>
            </w:pPr>
            <w:r>
              <w:rPr>
                <w:rFonts w:ascii="宋体" w:eastAsia="宋体" w:hAnsi="宋体" w:cs="宋体"/>
                <w:noProof/>
                <w:color w:val="0000FF"/>
                <w:kern w:val="0"/>
              </w:rPr>
              <w:drawing>
                <wp:inline distT="0" distB="0" distL="0" distR="0">
                  <wp:extent cx="2098675" cy="1570990"/>
                  <wp:effectExtent l="19050" t="0" r="0" b="0"/>
                  <wp:docPr id="1" name="图片 1" descr="John Ohara.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Ohara.jpg">
                            <a:hlinkClick r:id="rId15"/>
                          </pic:cNvPr>
                          <pic:cNvPicPr>
                            <a:picLocks noChangeAspect="1" noChangeArrowheads="1"/>
                          </pic:cNvPicPr>
                        </pic:nvPicPr>
                        <pic:blipFill>
                          <a:blip r:embed="rId16" cstate="print"/>
                          <a:srcRect/>
                          <a:stretch>
                            <a:fillRect/>
                          </a:stretch>
                        </pic:blipFill>
                        <pic:spPr bwMode="auto">
                          <a:xfrm>
                            <a:off x="0" y="0"/>
                            <a:ext cx="2098675" cy="1570990"/>
                          </a:xfrm>
                          <a:prstGeom prst="rect">
                            <a:avLst/>
                          </a:prstGeom>
                          <a:noFill/>
                          <a:ln w="9525">
                            <a:noFill/>
                            <a:miter lim="800000"/>
                            <a:headEnd/>
                            <a:tailEnd/>
                          </a:ln>
                        </pic:spPr>
                      </pic:pic>
                    </a:graphicData>
                  </a:graphic>
                </wp:inline>
              </w:drawing>
            </w:r>
          </w:p>
        </w:tc>
      </w:tr>
    </w:tbl>
    <w:p w:rsidR="006212B4" w:rsidRDefault="006212B4"/>
    <w:p w:rsidR="0051621C" w:rsidRDefault="0051621C"/>
    <w:p w:rsidR="00611124" w:rsidRPr="000662BF" w:rsidRDefault="00611124">
      <w:pPr>
        <w:rPr>
          <w:rFonts w:ascii="Times New Roman" w:hAnsi="Times New Roman" w:cs="Times New Roman"/>
        </w:rPr>
      </w:pPr>
      <w:r>
        <w:t>2.</w:t>
      </w:r>
      <w:r w:rsidR="0051621C">
        <w:rPr>
          <w:rFonts w:ascii="Times New Roman" w:hAnsi="Times New Roman" w:cs="Times New Roman"/>
          <w:kern w:val="0"/>
        </w:rPr>
        <w:t>A</w:t>
      </w:r>
      <w:r w:rsidR="00787BC6" w:rsidRPr="000662BF">
        <w:rPr>
          <w:rFonts w:ascii="Times New Roman" w:hAnsi="Times New Roman" w:cs="Times New Roman"/>
          <w:kern w:val="0"/>
        </w:rPr>
        <w:t xml:space="preserve"> conversational style and dispassionate voice</w:t>
      </w:r>
      <w:r w:rsidR="0051621C">
        <w:rPr>
          <w:rFonts w:ascii="Times New Roman" w:hAnsi="Times New Roman" w:cs="Times New Roman"/>
          <w:kern w:val="0"/>
        </w:rPr>
        <w:t xml:space="preserve">. </w:t>
      </w:r>
    </w:p>
    <w:p w:rsidR="00611124" w:rsidRDefault="00611124"/>
    <w:p w:rsidR="00665DF2" w:rsidRPr="00665DF2" w:rsidRDefault="00611124" w:rsidP="00665DF2">
      <w:pPr>
        <w:rPr>
          <w:rFonts w:ascii="Times New Roman" w:hAnsi="Times New Roman" w:cs="Times New Roman"/>
        </w:rPr>
      </w:pPr>
      <w:r>
        <w:t>3.</w:t>
      </w:r>
      <w:r w:rsidR="00665DF2" w:rsidRPr="00665DF2">
        <w:rPr>
          <w:rFonts w:ascii="Times New Roman" w:hAnsi="Times New Roman" w:cs="Times New Roman"/>
          <w:iCs/>
          <w:kern w:val="0"/>
        </w:rPr>
        <w:t>Psychological bullying is often difficult to ignore. Bullies torment their victims in many ways. Tormenti</w:t>
      </w:r>
      <w:r w:rsidR="00B0225F">
        <w:rPr>
          <w:rFonts w:ascii="Times New Roman" w:hAnsi="Times New Roman" w:cs="Times New Roman"/>
          <w:iCs/>
          <w:kern w:val="0"/>
        </w:rPr>
        <w:t>ng them is not enough, they ha</w:t>
      </w:r>
      <w:r w:rsidR="00B0225F">
        <w:rPr>
          <w:rFonts w:ascii="Times New Roman" w:hAnsi="Times New Roman" w:cs="Times New Roman" w:hint="eastAsia"/>
          <w:iCs/>
          <w:kern w:val="0"/>
        </w:rPr>
        <w:t>ve</w:t>
      </w:r>
      <w:r w:rsidR="00665DF2" w:rsidRPr="00665DF2">
        <w:rPr>
          <w:rFonts w:ascii="Times New Roman" w:hAnsi="Times New Roman" w:cs="Times New Roman"/>
          <w:iCs/>
          <w:kern w:val="0"/>
        </w:rPr>
        <w:t xml:space="preserve"> to humiliate them and ridicule their victims as well. Bullies use words to destroy their victims, and these words can hurt worse than a physical blow. People often say, “Sticks and stones may hurt my bones, but words will never hurt”. In today’s society, this phrase is simply not true. Words do hurt, and they do destroy lives. Psychological bullying destroys the character of their victim. The bully makes the victim the center of his abuse. In other words, </w:t>
      </w:r>
      <w:hyperlink r:id="rId17" w:history="1">
        <w:r w:rsidR="00665DF2" w:rsidRPr="00665DF2">
          <w:rPr>
            <w:rFonts w:ascii="Times New Roman" w:hAnsi="Times New Roman" w:cs="Times New Roman"/>
            <w:iCs/>
            <w:kern w:val="0"/>
          </w:rPr>
          <w:t>the bully takes his or her anger and frustration out on the victim</w:t>
        </w:r>
      </w:hyperlink>
      <w:r w:rsidR="00665DF2" w:rsidRPr="00665DF2">
        <w:rPr>
          <w:rFonts w:ascii="Times New Roman" w:hAnsi="Times New Roman" w:cs="Times New Roman"/>
          <w:iCs/>
          <w:kern w:val="0"/>
        </w:rPr>
        <w:t>.</w:t>
      </w:r>
    </w:p>
    <w:p w:rsidR="00611124" w:rsidRPr="00665DF2" w:rsidRDefault="00611124">
      <w:pPr>
        <w:rPr>
          <w:rFonts w:ascii="Times New Roman" w:hAnsi="Times New Roman" w:cs="Times New Roman"/>
        </w:rPr>
      </w:pPr>
    </w:p>
    <w:p w:rsidR="00EB191B" w:rsidRPr="00665DF2" w:rsidRDefault="00EB191B">
      <w:pPr>
        <w:rPr>
          <w:rFonts w:ascii="Times New Roman" w:hAnsi="Times New Roman" w:cs="Times New Roman"/>
        </w:rPr>
      </w:pPr>
    </w:p>
    <w:p w:rsidR="00EB191B" w:rsidRPr="00665DF2" w:rsidRDefault="00611124" w:rsidP="00EB191B">
      <w:pPr>
        <w:widowControl/>
        <w:autoSpaceDE w:val="0"/>
        <w:autoSpaceDN w:val="0"/>
        <w:adjustRightInd w:val="0"/>
        <w:jc w:val="left"/>
        <w:rPr>
          <w:rFonts w:ascii="Times New Roman" w:hAnsi="Times New Roman" w:cs="Times New Roman"/>
          <w:kern w:val="0"/>
        </w:rPr>
      </w:pPr>
      <w:r w:rsidRPr="00665DF2">
        <w:rPr>
          <w:rFonts w:ascii="Times New Roman" w:hAnsi="Times New Roman" w:cs="Times New Roman"/>
          <w:kern w:val="0"/>
        </w:rPr>
        <w:t xml:space="preserve">4. </w:t>
      </w:r>
      <w:r w:rsidR="00EB191B" w:rsidRPr="00312782">
        <w:rPr>
          <w:rFonts w:ascii="Times New Roman" w:hAnsi="Times New Roman" w:cs="Times New Roman"/>
          <w:color w:val="0000FF"/>
          <w:kern w:val="0"/>
        </w:rPr>
        <w:t>The Phi Beta Kappa key</w:t>
      </w:r>
      <w:r w:rsidR="00EB191B" w:rsidRPr="00665DF2">
        <w:rPr>
          <w:rFonts w:ascii="Times New Roman" w:hAnsi="Times New Roman" w:cs="Times New Roman"/>
          <w:kern w:val="0"/>
        </w:rPr>
        <w:t xml:space="preserve"> is one of this nation's most distinctive symbols and, in fact, traces its origins to the era of the American Revolution. Conceived in 1776 by a group of talented undergraduates at the College of William and Mary as an emblem of their secret "philosophical society," the key proclaims Phi Beta Kappa's centuries-old conviction that "The love of wisdom (is) the guide of Life." As the Society they created encompassed more of the nation's finest colleges and universities, its key became a universally recognized mark of academic achievement in the liberal arts and sciences.</w:t>
      </w:r>
    </w:p>
    <w:p w:rsidR="00EB191B" w:rsidRDefault="00631625" w:rsidP="00EB191B">
      <w:pPr>
        <w:widowControl/>
        <w:autoSpaceDE w:val="0"/>
        <w:autoSpaceDN w:val="0"/>
        <w:adjustRightInd w:val="0"/>
        <w:jc w:val="center"/>
        <w:rPr>
          <w:rFonts w:ascii="Times New Roman" w:hAnsi="Times New Roman" w:cs="Times New Roman"/>
          <w:b/>
          <w:bCs/>
          <w:color w:val="FFFFFF"/>
          <w:kern w:val="0"/>
          <w:sz w:val="26"/>
          <w:szCs w:val="26"/>
        </w:rPr>
      </w:pPr>
      <w:hyperlink r:id="rId18" w:history="1">
        <w:r w:rsidR="00EB191B">
          <w:rPr>
            <w:rFonts w:ascii="Times New Roman" w:hAnsi="Times New Roman" w:cs="Times New Roman"/>
            <w:b/>
            <w:bCs/>
            <w:color w:val="FFFFFF"/>
            <w:kern w:val="0"/>
            <w:sz w:val="26"/>
            <w:szCs w:val="26"/>
          </w:rPr>
          <w:t>KEYS</w:t>
        </w:r>
      </w:hyperlink>
    </w:p>
    <w:p w:rsidR="00EB191B" w:rsidRDefault="00EB191B" w:rsidP="00EB191B">
      <w:pPr>
        <w:widowControl/>
        <w:autoSpaceDE w:val="0"/>
        <w:autoSpaceDN w:val="0"/>
        <w:adjustRightInd w:val="0"/>
        <w:jc w:val="center"/>
        <w:rPr>
          <w:rFonts w:ascii="Times" w:hAnsi="Times" w:cs="Times"/>
          <w:kern w:val="0"/>
          <w:sz w:val="28"/>
          <w:szCs w:val="28"/>
        </w:rPr>
      </w:pPr>
      <w:r>
        <w:rPr>
          <w:rFonts w:ascii="Times" w:hAnsi="Times" w:cs="Times"/>
          <w:noProof/>
          <w:color w:val="0000E9"/>
          <w:kern w:val="0"/>
          <w:sz w:val="28"/>
          <w:szCs w:val="28"/>
        </w:rPr>
        <w:lastRenderedPageBreak/>
        <w:drawing>
          <wp:inline distT="0" distB="0" distL="0" distR="0">
            <wp:extent cx="1574800" cy="1651000"/>
            <wp:effectExtent l="0" t="0" r="0" b="0"/>
            <wp:docPr id="2" name="图片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4800" cy="1651000"/>
                    </a:xfrm>
                    <a:prstGeom prst="rect">
                      <a:avLst/>
                    </a:prstGeom>
                    <a:noFill/>
                    <a:ln>
                      <a:noFill/>
                    </a:ln>
                  </pic:spPr>
                </pic:pic>
              </a:graphicData>
            </a:graphic>
          </wp:inline>
        </w:drawing>
      </w:r>
    </w:p>
    <w:p w:rsidR="00EB191B" w:rsidRDefault="00EB191B"/>
    <w:p w:rsidR="00312782" w:rsidRDefault="00611124">
      <w:pPr>
        <w:rPr>
          <w:rFonts w:ascii="Times New Roman" w:hAnsi="Times New Roman" w:cs="Times New Roman"/>
          <w:iCs/>
          <w:kern w:val="0"/>
        </w:rPr>
      </w:pPr>
      <w:r w:rsidRPr="00312782">
        <w:rPr>
          <w:rFonts w:hint="eastAsia"/>
          <w:color w:val="0000FF"/>
        </w:rPr>
        <w:t>t</w:t>
      </w:r>
      <w:r w:rsidR="00EB191B" w:rsidRPr="00312782">
        <w:rPr>
          <w:rFonts w:hint="eastAsia"/>
          <w:color w:val="0000FF"/>
        </w:rPr>
        <w:t>he third degree</w:t>
      </w:r>
      <w:r>
        <w:t xml:space="preserve">: </w:t>
      </w:r>
      <w:r w:rsidR="00312782" w:rsidRPr="00312782">
        <w:rPr>
          <w:rFonts w:ascii="Times New Roman" w:hAnsi="Times New Roman" w:cs="Times New Roman"/>
          <w:kern w:val="0"/>
        </w:rPr>
        <w:t xml:space="preserve">a situation in which someone tries to find out information by asking you a lot of questions </w:t>
      </w:r>
    </w:p>
    <w:p w:rsidR="00312782" w:rsidRDefault="00312782">
      <w:pPr>
        <w:rPr>
          <w:rFonts w:ascii="Times New Roman" w:hAnsi="Times New Roman" w:cs="Times New Roman"/>
          <w:kern w:val="0"/>
        </w:rPr>
      </w:pPr>
      <w:r>
        <w:rPr>
          <w:rFonts w:ascii="Times New Roman" w:hAnsi="Times New Roman" w:cs="Times New Roman"/>
          <w:iCs/>
          <w:kern w:val="0"/>
        </w:rPr>
        <w:t xml:space="preserve">eg. </w:t>
      </w:r>
      <w:r w:rsidRPr="00312782">
        <w:rPr>
          <w:rFonts w:ascii="Times New Roman" w:hAnsi="Times New Roman" w:cs="Times New Roman"/>
          <w:iCs/>
          <w:kern w:val="0"/>
        </w:rPr>
        <w:t xml:space="preserve">If I'm even half an hour late she </w:t>
      </w:r>
      <w:r w:rsidRPr="00312782">
        <w:rPr>
          <w:rFonts w:ascii="Times New Roman" w:hAnsi="Times New Roman" w:cs="Times New Roman"/>
          <w:bCs/>
          <w:iCs/>
          <w:kern w:val="0"/>
        </w:rPr>
        <w:t>gives me the third degree</w:t>
      </w:r>
      <w:r w:rsidRPr="00312782">
        <w:rPr>
          <w:rFonts w:ascii="Times New Roman" w:hAnsi="Times New Roman" w:cs="Times New Roman"/>
          <w:iCs/>
          <w:kern w:val="0"/>
        </w:rPr>
        <w:t>.</w:t>
      </w:r>
    </w:p>
    <w:p w:rsidR="00EB191B" w:rsidRPr="00312782" w:rsidRDefault="00312782">
      <w:pPr>
        <w:rPr>
          <w:rFonts w:ascii="Times New Roman" w:hAnsi="Times New Roman" w:cs="Times New Roman"/>
        </w:rPr>
      </w:pPr>
      <w:r w:rsidRPr="00312782">
        <w:rPr>
          <w:rFonts w:ascii="Times New Roman" w:hAnsi="Times New Roman" w:cs="Times New Roman"/>
          <w:iCs/>
          <w:kern w:val="0"/>
        </w:rPr>
        <w:t xml:space="preserve">I </w:t>
      </w:r>
      <w:r w:rsidRPr="00312782">
        <w:rPr>
          <w:rFonts w:ascii="Times New Roman" w:hAnsi="Times New Roman" w:cs="Times New Roman"/>
          <w:bCs/>
          <w:iCs/>
          <w:kern w:val="0"/>
        </w:rPr>
        <w:t>got the third degree</w:t>
      </w:r>
      <w:r w:rsidRPr="00312782">
        <w:rPr>
          <w:rFonts w:ascii="Times New Roman" w:hAnsi="Times New Roman" w:cs="Times New Roman"/>
          <w:iCs/>
          <w:kern w:val="0"/>
        </w:rPr>
        <w:t xml:space="preserve"> from my dad when I got in last night.</w:t>
      </w:r>
    </w:p>
    <w:p w:rsidR="00611124" w:rsidRDefault="00611124"/>
    <w:p w:rsidR="003F112F" w:rsidRDefault="00611124">
      <w:pPr>
        <w:rPr>
          <w:rFonts w:ascii="Times New Roman" w:hAnsi="Times New Roman" w:cs="Times New Roman"/>
          <w:color w:val="313131"/>
          <w:kern w:val="0"/>
        </w:rPr>
      </w:pPr>
      <w:r w:rsidRPr="004F0A29">
        <w:rPr>
          <w:color w:val="3366FF"/>
        </w:rPr>
        <w:t>give</w:t>
      </w:r>
      <w:r w:rsidR="00312782" w:rsidRPr="004F0A29">
        <w:rPr>
          <w:color w:val="3366FF"/>
        </w:rPr>
        <w:t xml:space="preserve">(someone) </w:t>
      </w:r>
      <w:r w:rsidRPr="004F0A29">
        <w:rPr>
          <w:color w:val="3366FF"/>
        </w:rPr>
        <w:t>the lowdown on</w:t>
      </w:r>
      <w:r w:rsidR="00312782" w:rsidRPr="004F0A29">
        <w:rPr>
          <w:color w:val="3366FF"/>
        </w:rPr>
        <w:t xml:space="preserve"> (something)</w:t>
      </w:r>
      <w:r w:rsidR="00312782">
        <w:t xml:space="preserve">: </w:t>
      </w:r>
      <w:r w:rsidR="00312782" w:rsidRPr="003F112F">
        <w:rPr>
          <w:rFonts w:ascii="Times New Roman" w:hAnsi="Times New Roman" w:cs="Times New Roman"/>
          <w:color w:val="313131"/>
          <w:kern w:val="0"/>
        </w:rPr>
        <w:t xml:space="preserve">To provide someone with specific or comprehensive details about someone, something, or some situation. </w:t>
      </w:r>
    </w:p>
    <w:p w:rsidR="003F112F" w:rsidRDefault="003F112F">
      <w:pPr>
        <w:rPr>
          <w:rFonts w:ascii="Times New Roman" w:hAnsi="Times New Roman" w:cs="Times New Roman"/>
          <w:color w:val="313131"/>
          <w:kern w:val="0"/>
        </w:rPr>
      </w:pPr>
      <w:r>
        <w:rPr>
          <w:rFonts w:ascii="Times New Roman" w:hAnsi="Times New Roman" w:cs="Times New Roman"/>
          <w:color w:val="313131"/>
          <w:kern w:val="0"/>
        </w:rPr>
        <w:t xml:space="preserve">eg. </w:t>
      </w:r>
      <w:r w:rsidR="00312782" w:rsidRPr="003F112F">
        <w:rPr>
          <w:rFonts w:ascii="Times New Roman" w:hAnsi="Times New Roman" w:cs="Times New Roman"/>
          <w:iCs/>
          <w:color w:val="835803"/>
          <w:kern w:val="0"/>
        </w:rPr>
        <w:t>Give me the lowdown on what the boss is planning to do about the company's falling profits.</w:t>
      </w:r>
    </w:p>
    <w:p w:rsidR="003F112F" w:rsidRDefault="00312782" w:rsidP="003F112F">
      <w:pPr>
        <w:ind w:firstLine="420"/>
        <w:rPr>
          <w:rFonts w:ascii="Times New Roman" w:hAnsi="Times New Roman" w:cs="Times New Roman"/>
          <w:color w:val="313131"/>
          <w:kern w:val="0"/>
        </w:rPr>
      </w:pPr>
      <w:r w:rsidRPr="003F112F">
        <w:rPr>
          <w:rFonts w:ascii="Times New Roman" w:hAnsi="Times New Roman" w:cs="Times New Roman"/>
          <w:iCs/>
          <w:color w:val="835803"/>
          <w:kern w:val="0"/>
        </w:rPr>
        <w:t>I'm waiting for my brother to give me the lowdown on Geoffrey before I go on a date with him.</w:t>
      </w:r>
    </w:p>
    <w:p w:rsidR="00611124" w:rsidRPr="003F112F" w:rsidRDefault="00312782" w:rsidP="003F112F">
      <w:pPr>
        <w:ind w:firstLine="420"/>
        <w:rPr>
          <w:rFonts w:ascii="Times New Roman" w:hAnsi="Times New Roman" w:cs="Times New Roman"/>
        </w:rPr>
      </w:pPr>
      <w:r w:rsidRPr="003F112F">
        <w:rPr>
          <w:rFonts w:ascii="Times New Roman" w:hAnsi="Times New Roman" w:cs="Times New Roman"/>
          <w:iCs/>
          <w:color w:val="835803"/>
          <w:kern w:val="0"/>
        </w:rPr>
        <w:t>There's been a shakeup in the company's upper management, but we won't know how we're affected until the boss gives us the lowdown.</w:t>
      </w:r>
    </w:p>
    <w:p w:rsidR="00611124" w:rsidRDefault="00611124"/>
    <w:p w:rsidR="00611124" w:rsidRPr="003F112F" w:rsidRDefault="00611124">
      <w:pPr>
        <w:rPr>
          <w:rFonts w:ascii="Times New Roman" w:hAnsi="Times New Roman" w:cs="Times New Roman"/>
        </w:rPr>
      </w:pPr>
      <w:r w:rsidRPr="004F0A29">
        <w:rPr>
          <w:color w:val="3366FF"/>
        </w:rPr>
        <w:t>West Point</w:t>
      </w:r>
      <w:r w:rsidR="003F112F">
        <w:t xml:space="preserve">: </w:t>
      </w:r>
      <w:r w:rsidR="003F112F" w:rsidRPr="003F112F">
        <w:rPr>
          <w:rFonts w:ascii="Times New Roman" w:hAnsi="Times New Roman" w:cs="Times New Roman"/>
          <w:color w:val="313131"/>
          <w:kern w:val="0"/>
        </w:rPr>
        <w:t>A US military installation in southeast New York on the western bank of the Hudson River north of New York City. It has been a military post since 1778 and the seat of the US Military Academy since 1802.</w:t>
      </w:r>
    </w:p>
    <w:p w:rsidR="00611124" w:rsidRDefault="00611124"/>
    <w:p w:rsidR="00611124" w:rsidRDefault="00611124">
      <w:r w:rsidRPr="004F0A29">
        <w:rPr>
          <w:color w:val="0000FF"/>
        </w:rPr>
        <w:t>Second Form</w:t>
      </w:r>
      <w:r w:rsidR="003F112F">
        <w:t>:</w:t>
      </w:r>
      <w:r w:rsidR="0034548D">
        <w:t xml:space="preserve"> an English term for an equivalent of the 7</w:t>
      </w:r>
      <w:r w:rsidR="0034548D" w:rsidRPr="0034548D">
        <w:rPr>
          <w:vertAlign w:val="superscript"/>
        </w:rPr>
        <w:t>th</w:t>
      </w:r>
      <w:r w:rsidR="0034548D">
        <w:t xml:space="preserve"> or 8</w:t>
      </w:r>
      <w:r w:rsidR="0034548D" w:rsidRPr="0034548D">
        <w:rPr>
          <w:vertAlign w:val="superscript"/>
        </w:rPr>
        <w:t>th</w:t>
      </w:r>
      <w:r w:rsidR="0034548D">
        <w:t xml:space="preserve"> grade in American schools</w:t>
      </w:r>
      <w:r w:rsidR="004F0A29">
        <w:t>. (also see sixth form: the term refers to the final two years of secondary education in the education system of England and other commonwealth countries)</w:t>
      </w:r>
    </w:p>
    <w:p w:rsidR="00611124" w:rsidRDefault="00611124"/>
    <w:p w:rsidR="00611124" w:rsidRPr="004F0A29" w:rsidRDefault="00611124">
      <w:pPr>
        <w:rPr>
          <w:rFonts w:ascii="Times New Roman" w:hAnsi="Times New Roman" w:cs="Times New Roman"/>
        </w:rPr>
      </w:pPr>
      <w:r w:rsidRPr="004F0A29">
        <w:rPr>
          <w:color w:val="3366FF"/>
        </w:rPr>
        <w:t>day school</w:t>
      </w:r>
      <w:r w:rsidR="004F0A29">
        <w:t>:</w:t>
      </w:r>
      <w:r w:rsidR="004F0A29" w:rsidRPr="004F0A29">
        <w:rPr>
          <w:rFonts w:ascii="Times New Roman" w:hAnsi="Times New Roman" w:cs="Times New Roman"/>
          <w:kern w:val="0"/>
        </w:rPr>
        <w:t xml:space="preserve">as opposed to a </w:t>
      </w:r>
      <w:hyperlink r:id="rId20" w:history="1">
        <w:r w:rsidR="004F0A29" w:rsidRPr="004F0A29">
          <w:rPr>
            <w:rFonts w:ascii="Times New Roman" w:hAnsi="Times New Roman" w:cs="Times New Roman"/>
            <w:bCs/>
            <w:kern w:val="0"/>
          </w:rPr>
          <w:t>boarding school</w:t>
        </w:r>
      </w:hyperlink>
      <w:r w:rsidR="004F0A29">
        <w:rPr>
          <w:rFonts w:ascii="Times New Roman" w:hAnsi="Times New Roman" w:cs="Times New Roman"/>
          <w:kern w:val="0"/>
        </w:rPr>
        <w:t xml:space="preserve">, it </w:t>
      </w:r>
      <w:r w:rsidR="004F0A29" w:rsidRPr="004F0A29">
        <w:rPr>
          <w:rFonts w:ascii="Times New Roman" w:hAnsi="Times New Roman" w:cs="Times New Roman"/>
          <w:kern w:val="0"/>
        </w:rPr>
        <w:t xml:space="preserve">is an </w:t>
      </w:r>
      <w:hyperlink r:id="rId21" w:history="1">
        <w:r w:rsidR="004F0A29" w:rsidRPr="004F0A29">
          <w:rPr>
            <w:rFonts w:ascii="Times New Roman" w:hAnsi="Times New Roman" w:cs="Times New Roman"/>
            <w:bCs/>
            <w:kern w:val="0"/>
          </w:rPr>
          <w:t>institution</w:t>
        </w:r>
      </w:hyperlink>
      <w:r w:rsidR="004F0A29" w:rsidRPr="004F0A29">
        <w:rPr>
          <w:rFonts w:ascii="Times New Roman" w:hAnsi="Times New Roman" w:cs="Times New Roman"/>
          <w:kern w:val="0"/>
        </w:rPr>
        <w:t xml:space="preserve"> where </w:t>
      </w:r>
      <w:hyperlink r:id="rId22" w:history="1">
        <w:r w:rsidR="004F0A29" w:rsidRPr="004F0A29">
          <w:rPr>
            <w:rFonts w:ascii="Times New Roman" w:hAnsi="Times New Roman" w:cs="Times New Roman"/>
            <w:bCs/>
            <w:kern w:val="0"/>
          </w:rPr>
          <w:t>children</w:t>
        </w:r>
      </w:hyperlink>
      <w:r w:rsidR="004F0A29" w:rsidRPr="004F0A29">
        <w:rPr>
          <w:rFonts w:ascii="Times New Roman" w:hAnsi="Times New Roman" w:cs="Times New Roman"/>
          <w:kern w:val="0"/>
        </w:rPr>
        <w:t xml:space="preserve"> (or high-school age adolescents) are given educational instruction during the</w:t>
      </w:r>
      <w:r w:rsidR="004F0A29">
        <w:rPr>
          <w:rFonts w:ascii="Times New Roman" w:hAnsi="Times New Roman" w:cs="Times New Roman"/>
          <w:kern w:val="0"/>
        </w:rPr>
        <w:t xml:space="preserve"> day, after which children</w:t>
      </w:r>
      <w:r w:rsidR="004F0A29" w:rsidRPr="004F0A29">
        <w:rPr>
          <w:rFonts w:ascii="Times New Roman" w:hAnsi="Times New Roman" w:cs="Times New Roman"/>
          <w:kern w:val="0"/>
        </w:rPr>
        <w:t xml:space="preserve"> return to their </w:t>
      </w:r>
      <w:hyperlink r:id="rId23" w:history="1">
        <w:r w:rsidR="004F0A29" w:rsidRPr="004F0A29">
          <w:rPr>
            <w:rFonts w:ascii="Times New Roman" w:hAnsi="Times New Roman" w:cs="Times New Roman"/>
            <w:bCs/>
            <w:kern w:val="0"/>
          </w:rPr>
          <w:t>homes</w:t>
        </w:r>
      </w:hyperlink>
      <w:r w:rsidR="004F0A29" w:rsidRPr="004F0A29">
        <w:rPr>
          <w:rFonts w:ascii="Times New Roman" w:hAnsi="Times New Roman" w:cs="Times New Roman"/>
          <w:kern w:val="0"/>
        </w:rPr>
        <w:t>.</w:t>
      </w:r>
    </w:p>
    <w:p w:rsidR="00611124" w:rsidRDefault="00611124"/>
    <w:p w:rsidR="00611124" w:rsidRDefault="00611124" w:rsidP="008A52C4">
      <w:pPr>
        <w:widowControl/>
        <w:autoSpaceDE w:val="0"/>
        <w:autoSpaceDN w:val="0"/>
        <w:adjustRightInd w:val="0"/>
        <w:rPr>
          <w:rFonts w:ascii="Times New Roman" w:hAnsi="Times New Roman" w:cs="Times New Roman"/>
          <w:kern w:val="0"/>
        </w:rPr>
      </w:pPr>
      <w:r w:rsidRPr="004F0A29">
        <w:rPr>
          <w:color w:val="3366FF"/>
        </w:rPr>
        <w:t>boarding school</w:t>
      </w:r>
      <w:r w:rsidR="004F0A29">
        <w:t>:</w:t>
      </w:r>
      <w:r w:rsidR="008A52C4" w:rsidRPr="008A52C4">
        <w:rPr>
          <w:rFonts w:ascii="Times New Roman" w:hAnsi="Times New Roman" w:cs="Times New Roman"/>
          <w:kern w:val="0"/>
        </w:rPr>
        <w:t xml:space="preserve">a school where some or all people study and live during the school year with their fellow students and possibly teachers and/or administrators. The word 'boarding' is used in the sense of "bed and board," i.e., lodging and meals. Many independent (private) schools in the </w:t>
      </w:r>
      <w:hyperlink r:id="rId24" w:history="1">
        <w:r w:rsidR="008A52C4" w:rsidRPr="008A52C4">
          <w:rPr>
            <w:rFonts w:ascii="Times New Roman" w:hAnsi="Times New Roman" w:cs="Times New Roman"/>
            <w:bCs/>
            <w:kern w:val="0"/>
          </w:rPr>
          <w:t>Commonwealth of Nations</w:t>
        </w:r>
      </w:hyperlink>
      <w:r w:rsidR="008A52C4" w:rsidRPr="008A52C4">
        <w:rPr>
          <w:rFonts w:ascii="Times New Roman" w:hAnsi="Times New Roman" w:cs="Times New Roman"/>
          <w:kern w:val="0"/>
        </w:rPr>
        <w:t xml:space="preserve"> are boarding schools. Boarding school pupils (a.k.a. "boarders") normally return home during the school holidays and, often, weekends, but in some cultures may spend the majority of their </w:t>
      </w:r>
      <w:hyperlink r:id="rId25" w:history="1">
        <w:r w:rsidR="008A52C4" w:rsidRPr="008A52C4">
          <w:rPr>
            <w:rFonts w:ascii="Times New Roman" w:hAnsi="Times New Roman" w:cs="Times New Roman"/>
            <w:bCs/>
            <w:kern w:val="0"/>
          </w:rPr>
          <w:t>childhood</w:t>
        </w:r>
      </w:hyperlink>
      <w:r w:rsidR="008A52C4" w:rsidRPr="008A52C4">
        <w:rPr>
          <w:rFonts w:ascii="Times New Roman" w:hAnsi="Times New Roman" w:cs="Times New Roman"/>
          <w:kern w:val="0"/>
        </w:rPr>
        <w:t xml:space="preserve"> and adolescent life away from their families. In the United States, boarding </w:t>
      </w:r>
      <w:r w:rsidR="008A52C4" w:rsidRPr="008A52C4">
        <w:rPr>
          <w:rFonts w:ascii="Times New Roman" w:hAnsi="Times New Roman" w:cs="Times New Roman"/>
          <w:kern w:val="0"/>
        </w:rPr>
        <w:lastRenderedPageBreak/>
        <w:t xml:space="preserve">schools comprise various grades, most commonly grades seven or nine through grade twelve - the </w:t>
      </w:r>
      <w:hyperlink r:id="rId26" w:history="1">
        <w:r w:rsidR="008A52C4" w:rsidRPr="008A52C4">
          <w:rPr>
            <w:rFonts w:ascii="Times New Roman" w:hAnsi="Times New Roman" w:cs="Times New Roman"/>
            <w:bCs/>
            <w:kern w:val="0"/>
          </w:rPr>
          <w:t>high school</w:t>
        </w:r>
      </w:hyperlink>
      <w:r w:rsidR="008A52C4" w:rsidRPr="008A52C4">
        <w:rPr>
          <w:rFonts w:ascii="Times New Roman" w:hAnsi="Times New Roman" w:cs="Times New Roman"/>
          <w:kern w:val="0"/>
        </w:rPr>
        <w:t xml:space="preserve"> years. </w:t>
      </w:r>
    </w:p>
    <w:p w:rsidR="009059D2" w:rsidRDefault="009059D2" w:rsidP="008A52C4">
      <w:pPr>
        <w:widowControl/>
        <w:autoSpaceDE w:val="0"/>
        <w:autoSpaceDN w:val="0"/>
        <w:adjustRightInd w:val="0"/>
        <w:rPr>
          <w:rFonts w:ascii="Times New Roman" w:hAnsi="Times New Roman" w:cs="Times New Roman"/>
          <w:kern w:val="0"/>
        </w:rPr>
      </w:pPr>
    </w:p>
    <w:p w:rsidR="00D953AB" w:rsidRPr="005B1C81" w:rsidRDefault="009059D2" w:rsidP="008A52C4">
      <w:pPr>
        <w:widowControl/>
        <w:autoSpaceDE w:val="0"/>
        <w:autoSpaceDN w:val="0"/>
        <w:adjustRightInd w:val="0"/>
        <w:rPr>
          <w:rFonts w:ascii="Times New Roman" w:hAnsi="Times New Roman" w:cs="Times New Roman"/>
          <w:b/>
          <w:kern w:val="0"/>
        </w:rPr>
      </w:pPr>
      <w:r w:rsidRPr="005B1C81">
        <w:rPr>
          <w:rFonts w:ascii="Times New Roman" w:hAnsi="Times New Roman" w:cs="Times New Roman"/>
          <w:b/>
          <w:kern w:val="0"/>
        </w:rPr>
        <w:t>I Understanding the text</w:t>
      </w:r>
    </w:p>
    <w:p w:rsidR="00D953AB" w:rsidRDefault="00D953AB" w:rsidP="008A52C4">
      <w:pPr>
        <w:widowControl/>
        <w:autoSpaceDE w:val="0"/>
        <w:autoSpaceDN w:val="0"/>
        <w:adjustRightInd w:val="0"/>
        <w:rPr>
          <w:rFonts w:ascii="Times New Roman" w:hAnsi="Times New Roman" w:cs="Times New Roman"/>
          <w:kern w:val="0"/>
        </w:rPr>
      </w:pPr>
      <w:r>
        <w:rPr>
          <w:rFonts w:ascii="Times New Roman" w:hAnsi="Times New Roman" w:cs="Times New Roman"/>
          <w:kern w:val="0"/>
        </w:rPr>
        <w:t>1. Questions</w:t>
      </w:r>
    </w:p>
    <w:p w:rsidR="009059D2" w:rsidRDefault="00217A0D" w:rsidP="008A52C4">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(1) </w:t>
      </w:r>
      <w:r w:rsidR="00125E47">
        <w:rPr>
          <w:rFonts w:ascii="Times New Roman" w:hAnsi="Times New Roman" w:cs="Times New Roman"/>
          <w:kern w:val="0"/>
        </w:rPr>
        <w:t>a boarding school</w:t>
      </w:r>
      <w:r w:rsidR="00CD54C9">
        <w:rPr>
          <w:rFonts w:ascii="Times New Roman" w:hAnsi="Times New Roman" w:cs="Times New Roman"/>
          <w:kern w:val="0"/>
        </w:rPr>
        <w:t>/prep</w:t>
      </w:r>
      <w:r w:rsidR="0051621C">
        <w:rPr>
          <w:rFonts w:ascii="Times New Roman" w:hAnsi="Times New Roman" w:cs="Times New Roman"/>
          <w:kern w:val="0"/>
        </w:rPr>
        <w:t xml:space="preserve"> (</w:t>
      </w:r>
      <w:r w:rsidR="00CF0D89">
        <w:rPr>
          <w:rFonts w:ascii="Times New Roman" w:hAnsi="Times New Roman" w:cs="Times New Roman"/>
          <w:kern w:val="0"/>
        </w:rPr>
        <w:t>dormitory, a stepping stone to higher education</w:t>
      </w:r>
      <w:r w:rsidR="0051621C">
        <w:rPr>
          <w:rFonts w:ascii="Times New Roman" w:hAnsi="Times New Roman" w:cs="Times New Roman"/>
          <w:kern w:val="0"/>
        </w:rPr>
        <w:t>)</w:t>
      </w:r>
    </w:p>
    <w:p w:rsidR="009059D2" w:rsidRDefault="009059D2" w:rsidP="008A52C4">
      <w:pPr>
        <w:widowControl/>
        <w:autoSpaceDE w:val="0"/>
        <w:autoSpaceDN w:val="0"/>
        <w:adjustRightInd w:val="0"/>
        <w:rPr>
          <w:rFonts w:ascii="Times New Roman" w:hAnsi="Times New Roman" w:cs="Times New Roman"/>
          <w:kern w:val="0"/>
        </w:rPr>
      </w:pPr>
    </w:p>
    <w:p w:rsidR="009059D2" w:rsidRDefault="00217A0D" w:rsidP="008A52C4">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w:t>
      </w:r>
      <w:r w:rsidR="00D953AB">
        <w:rPr>
          <w:rFonts w:ascii="Times New Roman" w:hAnsi="Times New Roman" w:cs="Times New Roman"/>
          <w:kern w:val="0"/>
        </w:rPr>
        <w:t>2)</w:t>
      </w:r>
      <w:r w:rsidR="00297237">
        <w:rPr>
          <w:rFonts w:ascii="Times New Roman" w:hAnsi="Times New Roman" w:cs="Times New Roman"/>
          <w:kern w:val="0"/>
        </w:rPr>
        <w:t xml:space="preserve"> Mentioned four</w:t>
      </w:r>
      <w:r w:rsidR="00CF0D89">
        <w:rPr>
          <w:rFonts w:ascii="Times New Roman" w:hAnsi="Times New Roman" w:cs="Times New Roman"/>
          <w:kern w:val="0"/>
        </w:rPr>
        <w:t xml:space="preserve"> times. First at the beginning. The dorm door had to be kept open during study period so that there was no knock</w:t>
      </w:r>
      <w:r w:rsidR="00297237">
        <w:rPr>
          <w:rFonts w:ascii="Times New Roman" w:hAnsi="Times New Roman" w:cs="Times New Roman"/>
          <w:kern w:val="0"/>
        </w:rPr>
        <w:t xml:space="preserve"> (apparent reason and a convenient excuse</w:t>
      </w:r>
      <w:r w:rsidR="00CF0D89">
        <w:rPr>
          <w:rFonts w:ascii="Times New Roman" w:hAnsi="Times New Roman" w:cs="Times New Roman"/>
          <w:kern w:val="0"/>
        </w:rPr>
        <w:t xml:space="preserve">. But </w:t>
      </w:r>
      <w:r w:rsidR="00297237">
        <w:rPr>
          <w:rFonts w:ascii="Times New Roman" w:hAnsi="Times New Roman" w:cs="Times New Roman"/>
          <w:kern w:val="0"/>
        </w:rPr>
        <w:t>in another sense</w:t>
      </w:r>
      <w:r w:rsidR="00CF0D89">
        <w:rPr>
          <w:rFonts w:ascii="Times New Roman" w:hAnsi="Times New Roman" w:cs="Times New Roman"/>
          <w:kern w:val="0"/>
        </w:rPr>
        <w:t xml:space="preserve">, </w:t>
      </w:r>
      <w:r w:rsidR="00297237">
        <w:rPr>
          <w:rFonts w:ascii="Times New Roman" w:hAnsi="Times New Roman" w:cs="Times New Roman"/>
          <w:kern w:val="0"/>
        </w:rPr>
        <w:t xml:space="preserve">a suggestion of </w:t>
      </w:r>
      <w:r w:rsidR="00CF0D89">
        <w:rPr>
          <w:rFonts w:ascii="Times New Roman" w:hAnsi="Times New Roman" w:cs="Times New Roman"/>
          <w:kern w:val="0"/>
        </w:rPr>
        <w:t xml:space="preserve">no privacy, convenient for </w:t>
      </w:r>
      <w:r w:rsidR="00595E0A">
        <w:rPr>
          <w:rFonts w:ascii="Times New Roman" w:hAnsi="Times New Roman" w:cs="Times New Roman"/>
          <w:kern w:val="0"/>
        </w:rPr>
        <w:t>Van Ness to look in</w:t>
      </w:r>
      <w:r w:rsidR="00297237">
        <w:rPr>
          <w:rFonts w:ascii="Times New Roman" w:hAnsi="Times New Roman" w:cs="Times New Roman"/>
          <w:kern w:val="0"/>
        </w:rPr>
        <w:t xml:space="preserve"> (introduce the idea of “panopticon”)</w:t>
      </w:r>
      <w:r w:rsidR="00595E0A">
        <w:rPr>
          <w:rFonts w:ascii="Times New Roman" w:hAnsi="Times New Roman" w:cs="Times New Roman"/>
          <w:kern w:val="0"/>
        </w:rPr>
        <w:t xml:space="preserve">. Then there’s the mention of Van Ness’s half-open door. His privilege, authority (needs to knock before being permitted to go in). </w:t>
      </w:r>
      <w:r w:rsidR="00297237">
        <w:rPr>
          <w:rFonts w:ascii="Times New Roman" w:hAnsi="Times New Roman" w:cs="Times New Roman"/>
          <w:kern w:val="0"/>
        </w:rPr>
        <w:t>After Roberts went in, he was ordered to close the door, an indication of Van Ness’s authority. Also a closed space might have some psychological impact on Roberts—getting him trapped. Finally</w:t>
      </w:r>
      <w:r w:rsidR="00595E0A">
        <w:rPr>
          <w:rFonts w:ascii="Times New Roman" w:hAnsi="Times New Roman" w:cs="Times New Roman"/>
          <w:kern w:val="0"/>
        </w:rPr>
        <w:t xml:space="preserve"> at the end of the story. Roberts not sure whether to leave it open or to close it but decided to l</w:t>
      </w:r>
      <w:r w:rsidR="00300F6D">
        <w:rPr>
          <w:rFonts w:ascii="Times New Roman" w:hAnsi="Times New Roman" w:cs="Times New Roman"/>
          <w:kern w:val="0"/>
        </w:rPr>
        <w:t>eave it open. The door symboliz</w:t>
      </w:r>
      <w:r w:rsidR="00725700">
        <w:rPr>
          <w:rFonts w:ascii="Times New Roman" w:hAnsi="Times New Roman" w:cs="Times New Roman" w:hint="eastAsia"/>
          <w:kern w:val="0"/>
        </w:rPr>
        <w:t>es</w:t>
      </w:r>
      <w:r w:rsidR="00297237">
        <w:rPr>
          <w:rFonts w:ascii="Times New Roman" w:hAnsi="Times New Roman" w:cs="Times New Roman"/>
          <w:kern w:val="0"/>
        </w:rPr>
        <w:t xml:space="preserve"> Van Ness’s</w:t>
      </w:r>
      <w:r w:rsidR="00595E0A">
        <w:rPr>
          <w:rFonts w:ascii="Times New Roman" w:hAnsi="Times New Roman" w:cs="Times New Roman"/>
          <w:kern w:val="0"/>
        </w:rPr>
        <w:t xml:space="preserve"> power or authority. The act of </w:t>
      </w:r>
      <w:r w:rsidR="00297237">
        <w:rPr>
          <w:rFonts w:ascii="Times New Roman" w:hAnsi="Times New Roman" w:cs="Times New Roman"/>
          <w:kern w:val="0"/>
        </w:rPr>
        <w:t xml:space="preserve">Roberts’s </w:t>
      </w:r>
      <w:r w:rsidR="00595E0A">
        <w:rPr>
          <w:rFonts w:ascii="Times New Roman" w:hAnsi="Times New Roman" w:cs="Times New Roman"/>
          <w:kern w:val="0"/>
        </w:rPr>
        <w:t xml:space="preserve">leaving it open might be an indication of </w:t>
      </w:r>
      <w:r w:rsidR="00297237">
        <w:rPr>
          <w:rFonts w:ascii="Times New Roman" w:hAnsi="Times New Roman" w:cs="Times New Roman"/>
          <w:kern w:val="0"/>
        </w:rPr>
        <w:t>his</w:t>
      </w:r>
      <w:r w:rsidR="00595E0A">
        <w:rPr>
          <w:rFonts w:ascii="Times New Roman" w:hAnsi="Times New Roman" w:cs="Times New Roman"/>
          <w:kern w:val="0"/>
        </w:rPr>
        <w:t xml:space="preserve"> attempt to challenge the authority</w:t>
      </w:r>
      <w:r w:rsidR="008973D3">
        <w:rPr>
          <w:rFonts w:ascii="Times New Roman" w:hAnsi="Times New Roman" w:cs="Times New Roman"/>
          <w:kern w:val="0"/>
        </w:rPr>
        <w:t>, even though feebly</w:t>
      </w:r>
      <w:r w:rsidR="00595E0A">
        <w:rPr>
          <w:rFonts w:ascii="Times New Roman" w:hAnsi="Times New Roman" w:cs="Times New Roman"/>
          <w:kern w:val="0"/>
        </w:rPr>
        <w:t>.</w:t>
      </w:r>
    </w:p>
    <w:p w:rsidR="00CD54C9" w:rsidRDefault="00CD54C9" w:rsidP="008A52C4">
      <w:pPr>
        <w:widowControl/>
        <w:autoSpaceDE w:val="0"/>
        <w:autoSpaceDN w:val="0"/>
        <w:adjustRightInd w:val="0"/>
        <w:rPr>
          <w:rFonts w:ascii="Times New Roman" w:hAnsi="Times New Roman" w:cs="Times New Roman"/>
          <w:kern w:val="0"/>
        </w:rPr>
      </w:pPr>
    </w:p>
    <w:p w:rsidR="009059D2" w:rsidRDefault="00217A0D" w:rsidP="008A52C4">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w:t>
      </w:r>
      <w:r w:rsidR="00D953AB">
        <w:rPr>
          <w:rFonts w:ascii="Times New Roman" w:hAnsi="Times New Roman" w:cs="Times New Roman"/>
          <w:kern w:val="0"/>
        </w:rPr>
        <w:t>3)</w:t>
      </w:r>
      <w:r w:rsidR="00CF0D89">
        <w:rPr>
          <w:rFonts w:ascii="Times New Roman" w:hAnsi="Times New Roman" w:cs="Times New Roman"/>
          <w:kern w:val="0"/>
        </w:rPr>
        <w:t xml:space="preserve"> N</w:t>
      </w:r>
      <w:r w:rsidR="008973D3">
        <w:rPr>
          <w:rFonts w:ascii="Times New Roman" w:hAnsi="Times New Roman" w:cs="Times New Roman"/>
          <w:kern w:val="0"/>
        </w:rPr>
        <w:t>ot really. He hated Hughes. Wearing</w:t>
      </w:r>
      <w:r w:rsidR="00CF0D89">
        <w:rPr>
          <w:rFonts w:ascii="Times New Roman" w:hAnsi="Times New Roman" w:cs="Times New Roman"/>
          <w:kern w:val="0"/>
        </w:rPr>
        <w:t xml:space="preserve"> eye-shade</w:t>
      </w:r>
      <w:r w:rsidR="008973D3">
        <w:rPr>
          <w:rFonts w:ascii="Times New Roman" w:hAnsi="Times New Roman" w:cs="Times New Roman"/>
          <w:kern w:val="0"/>
        </w:rPr>
        <w:t xml:space="preserve"> during study time</w:t>
      </w:r>
      <w:r w:rsidR="00CF0D89">
        <w:rPr>
          <w:rFonts w:ascii="Times New Roman" w:hAnsi="Times New Roman" w:cs="Times New Roman"/>
          <w:kern w:val="0"/>
        </w:rPr>
        <w:t>. Van Ness making rounds of the rooms, meting out punishments</w:t>
      </w:r>
      <w:r w:rsidR="00300F6D">
        <w:rPr>
          <w:rFonts w:ascii="Times New Roman" w:hAnsi="Times New Roman" w:cs="Times New Roman"/>
          <w:kern w:val="0"/>
        </w:rPr>
        <w:t>.</w:t>
      </w:r>
    </w:p>
    <w:p w:rsidR="00CF0D89" w:rsidRDefault="00CF0D89" w:rsidP="008A52C4">
      <w:pPr>
        <w:widowControl/>
        <w:autoSpaceDE w:val="0"/>
        <w:autoSpaceDN w:val="0"/>
        <w:adjustRightInd w:val="0"/>
        <w:rPr>
          <w:rFonts w:ascii="Times New Roman" w:hAnsi="Times New Roman" w:cs="Times New Roman"/>
          <w:kern w:val="0"/>
        </w:rPr>
      </w:pPr>
    </w:p>
    <w:p w:rsidR="00CF0D89" w:rsidRDefault="00217A0D" w:rsidP="008A52C4">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w:t>
      </w:r>
      <w:r w:rsidR="00D953AB">
        <w:rPr>
          <w:rFonts w:ascii="Times New Roman" w:hAnsi="Times New Roman" w:cs="Times New Roman"/>
          <w:kern w:val="0"/>
        </w:rPr>
        <w:t>4)</w:t>
      </w:r>
      <w:r w:rsidR="00595E0A">
        <w:rPr>
          <w:rFonts w:ascii="Times New Roman" w:hAnsi="Times New Roman" w:cs="Times New Roman"/>
          <w:kern w:val="0"/>
        </w:rPr>
        <w:t xml:space="preserve">manipulative, sadistic, self-important, pompous, </w:t>
      </w:r>
      <w:r w:rsidR="00AB0766">
        <w:rPr>
          <w:rFonts w:ascii="Times New Roman" w:hAnsi="Times New Roman" w:cs="Times New Roman"/>
          <w:kern w:val="0"/>
        </w:rPr>
        <w:t>sarcastic</w:t>
      </w:r>
    </w:p>
    <w:p w:rsidR="00D953AB" w:rsidRPr="00217A0D" w:rsidRDefault="00D953AB" w:rsidP="008A52C4">
      <w:pPr>
        <w:widowControl/>
        <w:autoSpaceDE w:val="0"/>
        <w:autoSpaceDN w:val="0"/>
        <w:adjustRightInd w:val="0"/>
        <w:rPr>
          <w:rFonts w:ascii="Times New Roman" w:hAnsi="Times New Roman" w:cs="Times New Roman"/>
          <w:kern w:val="0"/>
        </w:rPr>
      </w:pPr>
    </w:p>
    <w:p w:rsidR="00D953AB" w:rsidRDefault="00D953AB" w:rsidP="008A52C4">
      <w:pPr>
        <w:widowControl/>
        <w:autoSpaceDE w:val="0"/>
        <w:autoSpaceDN w:val="0"/>
        <w:adjustRightInd w:val="0"/>
        <w:rPr>
          <w:rFonts w:ascii="Times New Roman" w:hAnsi="Times New Roman" w:cs="Times New Roman"/>
          <w:kern w:val="0"/>
        </w:rPr>
      </w:pPr>
      <w:r>
        <w:rPr>
          <w:rFonts w:ascii="Times New Roman" w:hAnsi="Times New Roman" w:cs="Times New Roman"/>
          <w:kern w:val="0"/>
        </w:rPr>
        <w:t>2. True or false</w:t>
      </w:r>
    </w:p>
    <w:p w:rsidR="00D953AB" w:rsidRDefault="00217A0D" w:rsidP="008A52C4">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w:t>
      </w:r>
      <w:r w:rsidR="00D953AB">
        <w:rPr>
          <w:rFonts w:ascii="Times New Roman" w:hAnsi="Times New Roman" w:cs="Times New Roman"/>
          <w:kern w:val="0"/>
        </w:rPr>
        <w:t>1</w:t>
      </w:r>
      <w:r w:rsidR="002721F6">
        <w:rPr>
          <w:rFonts w:ascii="Times New Roman" w:hAnsi="Times New Roman" w:cs="Times New Roman"/>
          <w:kern w:val="0"/>
        </w:rPr>
        <w:t>)</w:t>
      </w:r>
      <w:r>
        <w:rPr>
          <w:rFonts w:ascii="Times New Roman" w:hAnsi="Times New Roman" w:cs="Times New Roman"/>
          <w:kern w:val="0"/>
        </w:rPr>
        <w:t>F(</w:t>
      </w:r>
      <w:r w:rsidR="00D953AB">
        <w:rPr>
          <w:rFonts w:ascii="Times New Roman" w:hAnsi="Times New Roman" w:cs="Times New Roman"/>
          <w:kern w:val="0"/>
        </w:rPr>
        <w:t>2</w:t>
      </w:r>
      <w:r w:rsidR="002721F6">
        <w:rPr>
          <w:rFonts w:ascii="Times New Roman" w:hAnsi="Times New Roman" w:cs="Times New Roman"/>
          <w:kern w:val="0"/>
        </w:rPr>
        <w:t>)</w:t>
      </w:r>
      <w:r w:rsidR="00E57154">
        <w:rPr>
          <w:rFonts w:ascii="Times New Roman" w:hAnsi="Times New Roman" w:cs="Times New Roman"/>
          <w:kern w:val="0"/>
        </w:rPr>
        <w:t>T</w:t>
      </w:r>
      <w:r>
        <w:rPr>
          <w:rFonts w:ascii="Times New Roman" w:hAnsi="Times New Roman" w:cs="Times New Roman" w:hint="eastAsia"/>
          <w:kern w:val="0"/>
        </w:rPr>
        <w:t>(</w:t>
      </w:r>
      <w:r w:rsidR="00D953AB">
        <w:rPr>
          <w:rFonts w:ascii="Times New Roman" w:hAnsi="Times New Roman" w:cs="Times New Roman"/>
          <w:kern w:val="0"/>
        </w:rPr>
        <w:t>3</w:t>
      </w:r>
      <w:r w:rsidR="002721F6">
        <w:rPr>
          <w:rFonts w:ascii="Times New Roman" w:hAnsi="Times New Roman" w:cs="Times New Roman"/>
          <w:kern w:val="0"/>
        </w:rPr>
        <w:t>)T</w:t>
      </w:r>
      <w:r>
        <w:rPr>
          <w:rFonts w:ascii="Times New Roman" w:hAnsi="Times New Roman" w:cs="Times New Roman" w:hint="eastAsia"/>
          <w:kern w:val="0"/>
        </w:rPr>
        <w:t>(</w:t>
      </w:r>
      <w:r w:rsidR="00D953AB">
        <w:rPr>
          <w:rFonts w:ascii="Times New Roman" w:hAnsi="Times New Roman" w:cs="Times New Roman"/>
          <w:kern w:val="0"/>
        </w:rPr>
        <w:t>4</w:t>
      </w:r>
      <w:r w:rsidR="002721F6">
        <w:rPr>
          <w:rFonts w:ascii="Times New Roman" w:hAnsi="Times New Roman" w:cs="Times New Roman"/>
          <w:kern w:val="0"/>
        </w:rPr>
        <w:t>)F</w:t>
      </w:r>
      <w:r>
        <w:rPr>
          <w:rFonts w:ascii="Times New Roman" w:hAnsi="Times New Roman" w:cs="Times New Roman" w:hint="eastAsia"/>
          <w:kern w:val="0"/>
        </w:rPr>
        <w:t>(</w:t>
      </w:r>
      <w:r w:rsidR="00D953AB">
        <w:rPr>
          <w:rFonts w:ascii="Times New Roman" w:hAnsi="Times New Roman" w:cs="Times New Roman"/>
          <w:kern w:val="0"/>
        </w:rPr>
        <w:t>5</w:t>
      </w:r>
      <w:r w:rsidR="002721F6">
        <w:rPr>
          <w:rFonts w:ascii="Times New Roman" w:hAnsi="Times New Roman" w:cs="Times New Roman"/>
          <w:kern w:val="0"/>
        </w:rPr>
        <w:t>)</w:t>
      </w:r>
      <w:r w:rsidR="00E57154">
        <w:rPr>
          <w:rFonts w:ascii="Times New Roman" w:hAnsi="Times New Roman" w:cs="Times New Roman"/>
          <w:kern w:val="0"/>
        </w:rPr>
        <w:t>T</w:t>
      </w:r>
    </w:p>
    <w:p w:rsidR="00D953AB" w:rsidRDefault="00D953AB" w:rsidP="008A52C4">
      <w:pPr>
        <w:widowControl/>
        <w:autoSpaceDE w:val="0"/>
        <w:autoSpaceDN w:val="0"/>
        <w:adjustRightInd w:val="0"/>
        <w:rPr>
          <w:rFonts w:ascii="Times New Roman" w:hAnsi="Times New Roman" w:cs="Times New Roman"/>
          <w:kern w:val="0"/>
        </w:rPr>
      </w:pPr>
    </w:p>
    <w:p w:rsidR="00D953AB" w:rsidRDefault="00D953AB" w:rsidP="008A52C4">
      <w:pPr>
        <w:widowControl/>
        <w:autoSpaceDE w:val="0"/>
        <w:autoSpaceDN w:val="0"/>
        <w:adjustRightInd w:val="0"/>
        <w:rPr>
          <w:rFonts w:ascii="Times New Roman" w:hAnsi="Times New Roman" w:cs="Times New Roman"/>
          <w:kern w:val="0"/>
        </w:rPr>
      </w:pPr>
      <w:r>
        <w:rPr>
          <w:rFonts w:ascii="Times New Roman" w:hAnsi="Times New Roman" w:cs="Times New Roman"/>
          <w:kern w:val="0"/>
        </w:rPr>
        <w:t>3. Multiple choices</w:t>
      </w:r>
    </w:p>
    <w:p w:rsidR="00D953AB" w:rsidRDefault="00217A0D" w:rsidP="008A52C4">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w:t>
      </w:r>
      <w:r w:rsidR="00D953AB">
        <w:rPr>
          <w:rFonts w:ascii="Times New Roman" w:hAnsi="Times New Roman" w:cs="Times New Roman"/>
          <w:kern w:val="0"/>
        </w:rPr>
        <w:t xml:space="preserve">1) </w:t>
      </w:r>
      <w:r w:rsidR="00F33A1E">
        <w:rPr>
          <w:rFonts w:ascii="Times New Roman" w:hAnsi="Times New Roman" w:cs="Times New Roman"/>
          <w:kern w:val="0"/>
        </w:rPr>
        <w:t xml:space="preserve">B </w:t>
      </w:r>
      <w:r>
        <w:rPr>
          <w:rFonts w:ascii="Times New Roman" w:hAnsi="Times New Roman" w:cs="Times New Roman" w:hint="eastAsia"/>
          <w:kern w:val="0"/>
        </w:rPr>
        <w:t>(</w:t>
      </w:r>
      <w:r w:rsidR="00D953AB">
        <w:rPr>
          <w:rFonts w:ascii="Times New Roman" w:hAnsi="Times New Roman" w:cs="Times New Roman"/>
          <w:kern w:val="0"/>
        </w:rPr>
        <w:t xml:space="preserve">2) </w:t>
      </w:r>
      <w:r w:rsidR="00CD54C9">
        <w:rPr>
          <w:rFonts w:ascii="Times New Roman" w:hAnsi="Times New Roman" w:cs="Times New Roman"/>
          <w:kern w:val="0"/>
        </w:rPr>
        <w:t>D</w:t>
      </w:r>
      <w:r>
        <w:rPr>
          <w:rFonts w:ascii="Times New Roman" w:hAnsi="Times New Roman" w:cs="Times New Roman" w:hint="eastAsia"/>
          <w:kern w:val="0"/>
        </w:rPr>
        <w:t>(</w:t>
      </w:r>
      <w:r w:rsidR="00D953AB">
        <w:rPr>
          <w:rFonts w:ascii="Times New Roman" w:hAnsi="Times New Roman" w:cs="Times New Roman"/>
          <w:kern w:val="0"/>
        </w:rPr>
        <w:t xml:space="preserve">3) </w:t>
      </w:r>
      <w:r w:rsidR="00422CDF">
        <w:rPr>
          <w:rFonts w:ascii="Times New Roman" w:hAnsi="Times New Roman" w:cs="Times New Roman"/>
          <w:kern w:val="0"/>
        </w:rPr>
        <w:t>B</w:t>
      </w:r>
      <w:r>
        <w:rPr>
          <w:rFonts w:ascii="Times New Roman" w:hAnsi="Times New Roman" w:cs="Times New Roman" w:hint="eastAsia"/>
          <w:kern w:val="0"/>
        </w:rPr>
        <w:t>(</w:t>
      </w:r>
      <w:r w:rsidR="00D953AB">
        <w:rPr>
          <w:rFonts w:ascii="Times New Roman" w:hAnsi="Times New Roman" w:cs="Times New Roman"/>
          <w:kern w:val="0"/>
        </w:rPr>
        <w:t>4)</w:t>
      </w:r>
      <w:r w:rsidR="00F33A1E">
        <w:rPr>
          <w:rFonts w:ascii="Times New Roman" w:hAnsi="Times New Roman" w:cs="Times New Roman"/>
          <w:kern w:val="0"/>
        </w:rPr>
        <w:t xml:space="preserve"> D</w:t>
      </w:r>
    </w:p>
    <w:p w:rsidR="00D953AB" w:rsidRDefault="00D953AB" w:rsidP="008A52C4">
      <w:pPr>
        <w:widowControl/>
        <w:autoSpaceDE w:val="0"/>
        <w:autoSpaceDN w:val="0"/>
        <w:adjustRightInd w:val="0"/>
        <w:rPr>
          <w:rFonts w:ascii="Times New Roman" w:hAnsi="Times New Roman" w:cs="Times New Roman"/>
          <w:kern w:val="0"/>
        </w:rPr>
      </w:pPr>
    </w:p>
    <w:p w:rsidR="009059D2" w:rsidRPr="005B1C81" w:rsidRDefault="009059D2" w:rsidP="008A52C4">
      <w:pPr>
        <w:widowControl/>
        <w:autoSpaceDE w:val="0"/>
        <w:autoSpaceDN w:val="0"/>
        <w:adjustRightInd w:val="0"/>
        <w:rPr>
          <w:rFonts w:ascii="Times New Roman" w:hAnsi="Times New Roman" w:cs="Times New Roman"/>
          <w:b/>
          <w:kern w:val="0"/>
        </w:rPr>
      </w:pPr>
      <w:r w:rsidRPr="005B1C81">
        <w:rPr>
          <w:rFonts w:ascii="Times New Roman" w:hAnsi="Times New Roman" w:cs="Times New Roman"/>
          <w:b/>
          <w:kern w:val="0"/>
        </w:rPr>
        <w:t>II Critiquing the text</w:t>
      </w:r>
    </w:p>
    <w:p w:rsidR="002267DF" w:rsidRPr="000F61D1" w:rsidRDefault="000F61D1" w:rsidP="000F61D1">
      <w:pPr>
        <w:widowControl/>
        <w:autoSpaceDE w:val="0"/>
        <w:autoSpaceDN w:val="0"/>
        <w:adjustRightInd w:val="0"/>
        <w:ind w:left="360" w:hangingChars="150" w:hanging="360"/>
        <w:rPr>
          <w:rFonts w:ascii="Times New Roman" w:hAnsi="Times New Roman" w:cs="Times New Roman"/>
          <w:kern w:val="0"/>
        </w:rPr>
      </w:pPr>
      <w:r w:rsidRPr="000F61D1">
        <w:rPr>
          <w:rFonts w:ascii="Times New Roman" w:hAnsi="Times New Roman" w:cs="Times New Roman" w:hint="eastAsia"/>
          <w:kern w:val="0"/>
        </w:rPr>
        <w:t>(1)</w:t>
      </w:r>
      <w:r w:rsidR="00030D8F" w:rsidRPr="000F61D1">
        <w:rPr>
          <w:rFonts w:ascii="Times New Roman" w:hAnsi="Times New Roman" w:cs="Times New Roman"/>
          <w:kern w:val="0"/>
        </w:rPr>
        <w:t xml:space="preserve">Roberts’s </w:t>
      </w:r>
      <w:r w:rsidR="00137F13" w:rsidRPr="000F61D1">
        <w:rPr>
          <w:rFonts w:ascii="Times New Roman" w:hAnsi="Times New Roman" w:cs="Times New Roman"/>
          <w:kern w:val="0"/>
        </w:rPr>
        <w:t>parents divorced when he was ten, moved a lot,</w:t>
      </w:r>
      <w:r w:rsidR="00030D8F" w:rsidRPr="000F61D1">
        <w:rPr>
          <w:rFonts w:ascii="Times New Roman" w:hAnsi="Times New Roman" w:cs="Times New Roman"/>
          <w:kern w:val="0"/>
        </w:rPr>
        <w:t>had to go</w:t>
      </w:r>
      <w:r w:rsidR="002267DF" w:rsidRPr="000F61D1">
        <w:rPr>
          <w:rFonts w:ascii="Times New Roman" w:hAnsi="Times New Roman" w:cs="Times New Roman"/>
          <w:kern w:val="0"/>
        </w:rPr>
        <w:t xml:space="preserve"> to many schools, unpleasant experiences,</w:t>
      </w:r>
      <w:r w:rsidR="000A18DB" w:rsidRPr="000F61D1">
        <w:rPr>
          <w:rFonts w:ascii="Times New Roman" w:hAnsi="Times New Roman" w:cs="Times New Roman"/>
          <w:kern w:val="0"/>
        </w:rPr>
        <w:t xml:space="preserve"> lonely and without</w:t>
      </w:r>
      <w:r w:rsidR="00030D8F" w:rsidRPr="000F61D1">
        <w:rPr>
          <w:rFonts w:ascii="Times New Roman" w:hAnsi="Times New Roman" w:cs="Times New Roman"/>
          <w:kern w:val="0"/>
        </w:rPr>
        <w:t xml:space="preserve"> a sense of belonging</w:t>
      </w:r>
    </w:p>
    <w:p w:rsidR="009059D2" w:rsidRDefault="00030D8F" w:rsidP="002267DF">
      <w:pPr>
        <w:pStyle w:val="a4"/>
        <w:widowControl/>
        <w:autoSpaceDE w:val="0"/>
        <w:autoSpaceDN w:val="0"/>
        <w:adjustRightInd w:val="0"/>
        <w:ind w:left="360" w:firstLineChars="0" w:firstLine="0"/>
        <w:rPr>
          <w:rFonts w:ascii="Times New Roman" w:hAnsi="Times New Roman" w:cs="Times New Roman"/>
          <w:kern w:val="0"/>
        </w:rPr>
      </w:pPr>
      <w:r>
        <w:rPr>
          <w:rFonts w:ascii="Times New Roman" w:hAnsi="Times New Roman" w:cs="Times New Roman"/>
          <w:kern w:val="0"/>
        </w:rPr>
        <w:t>Van Ness saw</w:t>
      </w:r>
      <w:r w:rsidR="002267DF">
        <w:rPr>
          <w:rFonts w:ascii="Times New Roman" w:hAnsi="Times New Roman" w:cs="Times New Roman"/>
          <w:kern w:val="0"/>
        </w:rPr>
        <w:t xml:space="preserve"> the boy as susceptible to moral corruption (dis</w:t>
      </w:r>
      <w:r>
        <w:rPr>
          <w:rFonts w:ascii="Times New Roman" w:hAnsi="Times New Roman" w:cs="Times New Roman"/>
          <w:kern w:val="0"/>
        </w:rPr>
        <w:t>honest, sneaky, unruly)</w:t>
      </w:r>
    </w:p>
    <w:p w:rsidR="0051621C" w:rsidRDefault="0051621C" w:rsidP="002267DF">
      <w:pPr>
        <w:pStyle w:val="a4"/>
        <w:widowControl/>
        <w:autoSpaceDE w:val="0"/>
        <w:autoSpaceDN w:val="0"/>
        <w:adjustRightInd w:val="0"/>
        <w:ind w:left="360" w:firstLineChars="0" w:firstLine="0"/>
        <w:rPr>
          <w:rFonts w:ascii="Times New Roman" w:hAnsi="Times New Roman" w:cs="Times New Roman"/>
          <w:kern w:val="0"/>
        </w:rPr>
      </w:pPr>
    </w:p>
    <w:p w:rsidR="002267DF" w:rsidRPr="000F61D1" w:rsidRDefault="000F61D1" w:rsidP="000F61D1">
      <w:pPr>
        <w:widowControl/>
        <w:autoSpaceDE w:val="0"/>
        <w:autoSpaceDN w:val="0"/>
        <w:adjustRightInd w:val="0"/>
        <w:rPr>
          <w:rFonts w:ascii="Times New Roman" w:hAnsi="Times New Roman" w:cs="Times New Roman"/>
          <w:kern w:val="0"/>
        </w:rPr>
      </w:pPr>
      <w:r>
        <w:rPr>
          <w:rFonts w:ascii="Times New Roman" w:hAnsi="Times New Roman" w:cs="Times New Roman" w:hint="eastAsia"/>
          <w:kern w:val="0"/>
        </w:rPr>
        <w:t xml:space="preserve">(2) </w:t>
      </w:r>
      <w:r w:rsidR="0087017D" w:rsidRPr="000F61D1">
        <w:rPr>
          <w:rFonts w:ascii="Times New Roman" w:hAnsi="Times New Roman" w:cs="Times New Roman"/>
          <w:kern w:val="0"/>
        </w:rPr>
        <w:t>S</w:t>
      </w:r>
      <w:r w:rsidR="009D69FC" w:rsidRPr="000F61D1">
        <w:rPr>
          <w:rFonts w:ascii="Times New Roman" w:hAnsi="Times New Roman" w:cs="Times New Roman"/>
          <w:kern w:val="0"/>
        </w:rPr>
        <w:t>elf-important</w:t>
      </w:r>
      <w:r w:rsidR="000A18DB" w:rsidRPr="000F61D1">
        <w:rPr>
          <w:rFonts w:ascii="Times New Roman" w:hAnsi="Times New Roman" w:cs="Times New Roman"/>
          <w:kern w:val="0"/>
        </w:rPr>
        <w:t>/smug</w:t>
      </w:r>
      <w:r w:rsidR="009D69FC" w:rsidRPr="000F61D1">
        <w:rPr>
          <w:rFonts w:ascii="Times New Roman" w:hAnsi="Times New Roman" w:cs="Times New Roman"/>
          <w:kern w:val="0"/>
        </w:rPr>
        <w:t xml:space="preserve">, </w:t>
      </w:r>
      <w:r w:rsidR="000A18DB" w:rsidRPr="000F61D1">
        <w:rPr>
          <w:rFonts w:ascii="Times New Roman" w:hAnsi="Times New Roman" w:cs="Times New Roman" w:hint="eastAsia"/>
          <w:kern w:val="0"/>
        </w:rPr>
        <w:t>over</w:t>
      </w:r>
      <w:r w:rsidR="000A18DB" w:rsidRPr="000F61D1">
        <w:rPr>
          <w:rFonts w:ascii="Times New Roman" w:hAnsi="Times New Roman" w:cs="Times New Roman"/>
          <w:kern w:val="0"/>
        </w:rPr>
        <w:t>bearing/</w:t>
      </w:r>
      <w:r w:rsidR="009D69FC" w:rsidRPr="000F61D1">
        <w:rPr>
          <w:rFonts w:ascii="Times New Roman" w:hAnsi="Times New Roman" w:cs="Times New Roman"/>
          <w:kern w:val="0"/>
        </w:rPr>
        <w:t>sadistic, ,</w:t>
      </w:r>
    </w:p>
    <w:p w:rsidR="00137F13" w:rsidRDefault="00DF6308" w:rsidP="002267DF">
      <w:pPr>
        <w:pStyle w:val="a4"/>
        <w:widowControl/>
        <w:autoSpaceDE w:val="0"/>
        <w:autoSpaceDN w:val="0"/>
        <w:adjustRightInd w:val="0"/>
        <w:ind w:left="360" w:firstLineChars="0" w:firstLine="0"/>
        <w:rPr>
          <w:rFonts w:ascii="Times New Roman" w:hAnsi="Times New Roman" w:cs="Times New Roman"/>
          <w:kern w:val="0"/>
        </w:rPr>
      </w:pPr>
      <w:r>
        <w:rPr>
          <w:rFonts w:ascii="Times New Roman" w:hAnsi="Times New Roman" w:cs="Times New Roman"/>
          <w:kern w:val="0"/>
        </w:rPr>
        <w:t>show-rather-than-</w:t>
      </w:r>
      <w:r w:rsidR="009D69FC">
        <w:rPr>
          <w:rFonts w:ascii="Times New Roman" w:hAnsi="Times New Roman" w:cs="Times New Roman"/>
          <w:kern w:val="0"/>
        </w:rPr>
        <w:t>tell</w:t>
      </w:r>
      <w:r>
        <w:rPr>
          <w:rFonts w:ascii="Times New Roman" w:hAnsi="Times New Roman" w:cs="Times New Roman"/>
          <w:kern w:val="0"/>
        </w:rPr>
        <w:t>technique</w:t>
      </w:r>
    </w:p>
    <w:p w:rsidR="0051621C" w:rsidRDefault="0051621C" w:rsidP="002267DF">
      <w:pPr>
        <w:pStyle w:val="a4"/>
        <w:widowControl/>
        <w:autoSpaceDE w:val="0"/>
        <w:autoSpaceDN w:val="0"/>
        <w:adjustRightInd w:val="0"/>
        <w:ind w:left="360" w:firstLineChars="0" w:firstLine="0"/>
        <w:rPr>
          <w:rFonts w:ascii="Times New Roman" w:hAnsi="Times New Roman" w:cs="Times New Roman"/>
          <w:kern w:val="0"/>
        </w:rPr>
      </w:pPr>
    </w:p>
    <w:p w:rsidR="00030D8F" w:rsidRPr="000F61D1" w:rsidRDefault="000F61D1" w:rsidP="000F61D1">
      <w:pPr>
        <w:widowControl/>
        <w:autoSpaceDE w:val="0"/>
        <w:autoSpaceDN w:val="0"/>
        <w:adjustRightInd w:val="0"/>
        <w:rPr>
          <w:rFonts w:ascii="Times New Roman" w:hAnsi="Times New Roman" w:cs="Times New Roman"/>
          <w:kern w:val="0"/>
        </w:rPr>
      </w:pPr>
      <w:r w:rsidRPr="000F61D1">
        <w:rPr>
          <w:rFonts w:ascii="Times New Roman" w:hAnsi="Times New Roman" w:cs="Times New Roman" w:hint="eastAsia"/>
          <w:kern w:val="0"/>
        </w:rPr>
        <w:t>(3)</w:t>
      </w:r>
      <w:r w:rsidR="0087017D" w:rsidRPr="000F61D1">
        <w:rPr>
          <w:rFonts w:ascii="Times New Roman" w:hAnsi="Times New Roman" w:cs="Times New Roman"/>
          <w:kern w:val="0"/>
        </w:rPr>
        <w:t>N</w:t>
      </w:r>
      <w:r w:rsidR="009D69FC" w:rsidRPr="000F61D1">
        <w:rPr>
          <w:rFonts w:ascii="Times New Roman" w:hAnsi="Times New Roman" w:cs="Times New Roman"/>
          <w:kern w:val="0"/>
        </w:rPr>
        <w:t>o</w:t>
      </w:r>
      <w:r w:rsidR="00030D8F" w:rsidRPr="000F61D1">
        <w:rPr>
          <w:rFonts w:ascii="Times New Roman" w:hAnsi="Times New Roman" w:cs="Times New Roman"/>
          <w:kern w:val="0"/>
        </w:rPr>
        <w:t>t easy for Roberts to detect Van Ness’s intentions</w:t>
      </w:r>
      <w:r w:rsidR="009D69FC" w:rsidRPr="000F61D1">
        <w:rPr>
          <w:rFonts w:ascii="Times New Roman" w:hAnsi="Times New Roman" w:cs="Times New Roman"/>
          <w:kern w:val="0"/>
        </w:rPr>
        <w:t xml:space="preserve">, </w:t>
      </w:r>
    </w:p>
    <w:p w:rsidR="009D69FC" w:rsidRDefault="00030D8F" w:rsidP="00030D8F">
      <w:pPr>
        <w:pStyle w:val="a4"/>
        <w:widowControl/>
        <w:autoSpaceDE w:val="0"/>
        <w:autoSpaceDN w:val="0"/>
        <w:adjustRightInd w:val="0"/>
        <w:ind w:left="360" w:firstLineChars="0" w:firstLine="0"/>
        <w:rPr>
          <w:rFonts w:ascii="Times New Roman" w:hAnsi="Times New Roman" w:cs="Times New Roman"/>
          <w:kern w:val="0"/>
        </w:rPr>
      </w:pPr>
      <w:r>
        <w:rPr>
          <w:rFonts w:ascii="Times New Roman" w:hAnsi="Times New Roman" w:cs="Times New Roman"/>
          <w:kern w:val="0"/>
        </w:rPr>
        <w:t>Van Ness using torture tactics,</w:t>
      </w:r>
      <w:r w:rsidR="009D69FC">
        <w:rPr>
          <w:rFonts w:ascii="Times New Roman" w:hAnsi="Times New Roman" w:cs="Times New Roman"/>
          <w:kern w:val="0"/>
        </w:rPr>
        <w:t xml:space="preserve"> effective to some extent, </w:t>
      </w:r>
      <w:r>
        <w:rPr>
          <w:rFonts w:ascii="Times New Roman" w:hAnsi="Times New Roman" w:cs="Times New Roman"/>
          <w:kern w:val="0"/>
        </w:rPr>
        <w:t>making Roberts upset, baffled</w:t>
      </w:r>
      <w:r w:rsidR="009D69FC">
        <w:rPr>
          <w:rFonts w:ascii="Times New Roman" w:hAnsi="Times New Roman" w:cs="Times New Roman"/>
          <w:kern w:val="0"/>
        </w:rPr>
        <w:t>,</w:t>
      </w:r>
      <w:r>
        <w:rPr>
          <w:rFonts w:ascii="Times New Roman" w:hAnsi="Times New Roman" w:cs="Times New Roman"/>
          <w:kern w:val="0"/>
        </w:rPr>
        <w:t xml:space="preserve"> and frustrated</w:t>
      </w:r>
    </w:p>
    <w:p w:rsidR="0051621C" w:rsidRDefault="0051621C" w:rsidP="00030D8F">
      <w:pPr>
        <w:pStyle w:val="a4"/>
        <w:widowControl/>
        <w:autoSpaceDE w:val="0"/>
        <w:autoSpaceDN w:val="0"/>
        <w:adjustRightInd w:val="0"/>
        <w:ind w:left="360" w:firstLineChars="0" w:firstLine="0"/>
        <w:rPr>
          <w:rFonts w:ascii="Times New Roman" w:hAnsi="Times New Roman" w:cs="Times New Roman"/>
          <w:kern w:val="0"/>
        </w:rPr>
      </w:pPr>
    </w:p>
    <w:p w:rsidR="009D69FC" w:rsidRPr="001254E1" w:rsidRDefault="001254E1" w:rsidP="001254E1">
      <w:pPr>
        <w:widowControl/>
        <w:autoSpaceDE w:val="0"/>
        <w:autoSpaceDN w:val="0"/>
        <w:adjustRightInd w:val="0"/>
        <w:ind w:left="600" w:hangingChars="250" w:hanging="600"/>
        <w:rPr>
          <w:rFonts w:ascii="Times New Roman" w:hAnsi="Times New Roman" w:cs="Times New Roman"/>
          <w:kern w:val="0"/>
        </w:rPr>
      </w:pPr>
      <w:r w:rsidRPr="001254E1">
        <w:rPr>
          <w:rFonts w:ascii="Times New Roman" w:hAnsi="Times New Roman" w:cs="Times New Roman" w:hint="eastAsia"/>
          <w:kern w:val="0"/>
        </w:rPr>
        <w:lastRenderedPageBreak/>
        <w:t>（</w:t>
      </w:r>
      <w:r w:rsidRPr="001254E1">
        <w:rPr>
          <w:rFonts w:ascii="Times New Roman" w:hAnsi="Times New Roman" w:cs="Times New Roman" w:hint="eastAsia"/>
          <w:kern w:val="0"/>
        </w:rPr>
        <w:t>4</w:t>
      </w:r>
      <w:r>
        <w:rPr>
          <w:rFonts w:ascii="Times New Roman" w:hAnsi="Times New Roman" w:cs="Times New Roman" w:hint="eastAsia"/>
          <w:kern w:val="0"/>
        </w:rPr>
        <w:t>）</w:t>
      </w:r>
      <w:r w:rsidR="00030D8F" w:rsidRPr="001254E1">
        <w:rPr>
          <w:rFonts w:ascii="Times New Roman" w:hAnsi="Times New Roman" w:cs="Times New Roman"/>
          <w:kern w:val="0"/>
        </w:rPr>
        <w:t>B</w:t>
      </w:r>
      <w:r w:rsidR="009D69FC" w:rsidRPr="001254E1">
        <w:rPr>
          <w:rFonts w:ascii="Times New Roman" w:hAnsi="Times New Roman" w:cs="Times New Roman"/>
          <w:kern w:val="0"/>
        </w:rPr>
        <w:t>y this time he had guessed what it wa</w:t>
      </w:r>
      <w:r w:rsidR="00030D8F" w:rsidRPr="001254E1">
        <w:rPr>
          <w:rFonts w:ascii="Times New Roman" w:hAnsi="Times New Roman" w:cs="Times New Roman"/>
          <w:kern w:val="0"/>
        </w:rPr>
        <w:t xml:space="preserve">s all about. Hewas relieved </w:t>
      </w:r>
      <w:r w:rsidR="009D69FC" w:rsidRPr="001254E1">
        <w:rPr>
          <w:rFonts w:ascii="Times New Roman" w:hAnsi="Times New Roman" w:cs="Times New Roman"/>
          <w:kern w:val="0"/>
        </w:rPr>
        <w:t>because he had a clear conscience. He</w:t>
      </w:r>
      <w:r w:rsidR="00030D8F" w:rsidRPr="001254E1">
        <w:rPr>
          <w:rFonts w:ascii="Times New Roman" w:hAnsi="Times New Roman" w:cs="Times New Roman"/>
          <w:kern w:val="0"/>
        </w:rPr>
        <w:t xml:space="preserve"> didn’t have to lie when confronted with the question about the watch. Previously he probably did have to </w:t>
      </w:r>
      <w:r w:rsidR="009D69FC" w:rsidRPr="001254E1">
        <w:rPr>
          <w:rFonts w:ascii="Times New Roman" w:hAnsi="Times New Roman" w:cs="Times New Roman"/>
          <w:kern w:val="0"/>
        </w:rPr>
        <w:t>lie</w:t>
      </w:r>
      <w:r w:rsidR="00030D8F" w:rsidRPr="001254E1">
        <w:rPr>
          <w:rFonts w:ascii="Times New Roman" w:hAnsi="Times New Roman" w:cs="Times New Roman"/>
          <w:kern w:val="0"/>
        </w:rPr>
        <w:t xml:space="preserve"> when</w:t>
      </w:r>
      <w:r w:rsidR="0057024C" w:rsidRPr="001254E1">
        <w:rPr>
          <w:rFonts w:ascii="Times New Roman" w:hAnsi="Times New Roman" w:cs="Times New Roman"/>
          <w:kern w:val="0"/>
        </w:rPr>
        <w:t xml:space="preserve"> saying he liked it here.</w:t>
      </w:r>
    </w:p>
    <w:p w:rsidR="001254E1" w:rsidRDefault="001254E1" w:rsidP="001254E1">
      <w:pPr>
        <w:widowControl/>
        <w:autoSpaceDE w:val="0"/>
        <w:autoSpaceDN w:val="0"/>
        <w:adjustRightInd w:val="0"/>
        <w:rPr>
          <w:rFonts w:ascii="Times New Roman" w:hAnsi="Times New Roman" w:cs="Times New Roman"/>
          <w:kern w:val="0"/>
        </w:rPr>
      </w:pPr>
    </w:p>
    <w:p w:rsidR="009D69FC" w:rsidRPr="001254E1" w:rsidRDefault="001254E1" w:rsidP="001254E1">
      <w:pPr>
        <w:widowControl/>
        <w:autoSpaceDE w:val="0"/>
        <w:autoSpaceDN w:val="0"/>
        <w:adjustRightInd w:val="0"/>
        <w:ind w:left="600" w:hangingChars="250" w:hanging="600"/>
        <w:rPr>
          <w:rFonts w:ascii="Times New Roman" w:hAnsi="Times New Roman" w:cs="Times New Roman"/>
          <w:kern w:val="0"/>
        </w:rPr>
      </w:pPr>
      <w:r w:rsidRPr="001254E1">
        <w:rPr>
          <w:rFonts w:ascii="Times New Roman" w:hAnsi="Times New Roman" w:cs="Times New Roman" w:hint="eastAsia"/>
          <w:kern w:val="0"/>
        </w:rPr>
        <w:t>（</w:t>
      </w:r>
      <w:r w:rsidRPr="001254E1">
        <w:rPr>
          <w:rFonts w:ascii="Times New Roman" w:hAnsi="Times New Roman" w:cs="Times New Roman" w:hint="eastAsia"/>
          <w:kern w:val="0"/>
        </w:rPr>
        <w:t>5</w:t>
      </w:r>
      <w:r w:rsidRPr="001254E1">
        <w:rPr>
          <w:rFonts w:ascii="Times New Roman" w:hAnsi="Times New Roman" w:cs="Times New Roman" w:hint="eastAsia"/>
          <w:kern w:val="0"/>
        </w:rPr>
        <w:t>）</w:t>
      </w:r>
      <w:r w:rsidR="00030D8F" w:rsidRPr="001254E1">
        <w:rPr>
          <w:rFonts w:ascii="Times New Roman" w:hAnsi="Times New Roman" w:cs="Times New Roman"/>
          <w:kern w:val="0"/>
        </w:rPr>
        <w:t>Van Ness</w:t>
      </w:r>
      <w:r w:rsidR="0057024C" w:rsidRPr="001254E1">
        <w:rPr>
          <w:rFonts w:ascii="Times New Roman" w:hAnsi="Times New Roman" w:cs="Times New Roman"/>
          <w:kern w:val="0"/>
        </w:rPr>
        <w:t xml:space="preserve"> was convinced that Roberts was the thief and </w:t>
      </w:r>
      <w:r w:rsidR="00030D8F" w:rsidRPr="001254E1">
        <w:rPr>
          <w:rFonts w:ascii="Times New Roman" w:hAnsi="Times New Roman" w:cs="Times New Roman"/>
          <w:kern w:val="0"/>
        </w:rPr>
        <w:t xml:space="preserve">expected </w:t>
      </w:r>
      <w:r w:rsidR="0057024C" w:rsidRPr="001254E1">
        <w:rPr>
          <w:rFonts w:ascii="Times New Roman" w:hAnsi="Times New Roman" w:cs="Times New Roman"/>
          <w:kern w:val="0"/>
        </w:rPr>
        <w:t>that he would certainly deny his stealing</w:t>
      </w:r>
      <w:r w:rsidR="00030D8F" w:rsidRPr="001254E1">
        <w:rPr>
          <w:rFonts w:ascii="Times New Roman" w:hAnsi="Times New Roman" w:cs="Times New Roman"/>
          <w:kern w:val="0"/>
        </w:rPr>
        <w:t xml:space="preserve"> the watch</w:t>
      </w:r>
      <w:r w:rsidR="0057024C" w:rsidRPr="001254E1">
        <w:rPr>
          <w:rFonts w:ascii="Times New Roman" w:hAnsi="Times New Roman" w:cs="Times New Roman"/>
          <w:kern w:val="0"/>
        </w:rPr>
        <w:t xml:space="preserve">. He </w:t>
      </w:r>
      <w:r w:rsidR="00CE52C6" w:rsidRPr="001254E1">
        <w:rPr>
          <w:rFonts w:ascii="Times New Roman" w:hAnsi="Times New Roman" w:cs="Times New Roman"/>
          <w:kern w:val="0"/>
        </w:rPr>
        <w:t>would think Roberts wo</w:t>
      </w:r>
      <w:r w:rsidR="00030D8F" w:rsidRPr="001254E1">
        <w:rPr>
          <w:rFonts w:ascii="Times New Roman" w:hAnsi="Times New Roman" w:cs="Times New Roman"/>
          <w:kern w:val="0"/>
        </w:rPr>
        <w:t>uld be devastated by his interrogation</w:t>
      </w:r>
      <w:r w:rsidR="00CE52C6" w:rsidRPr="001254E1">
        <w:rPr>
          <w:rFonts w:ascii="Times New Roman" w:hAnsi="Times New Roman" w:cs="Times New Roman"/>
          <w:kern w:val="0"/>
        </w:rPr>
        <w:t xml:space="preserve"> and that was exactly what he wanted. He had everything under control. </w:t>
      </w:r>
    </w:p>
    <w:p w:rsidR="0051621C" w:rsidRPr="0051621C" w:rsidRDefault="0051621C" w:rsidP="0051621C">
      <w:pPr>
        <w:widowControl/>
        <w:autoSpaceDE w:val="0"/>
        <w:autoSpaceDN w:val="0"/>
        <w:adjustRightInd w:val="0"/>
        <w:rPr>
          <w:rFonts w:ascii="Times New Roman" w:hAnsi="Times New Roman" w:cs="Times New Roman"/>
          <w:kern w:val="0"/>
        </w:rPr>
      </w:pPr>
    </w:p>
    <w:p w:rsidR="0057024C" w:rsidRPr="00AD1C88" w:rsidRDefault="00AD1C88" w:rsidP="00AD1C88">
      <w:pPr>
        <w:widowControl/>
        <w:autoSpaceDE w:val="0"/>
        <w:autoSpaceDN w:val="0"/>
        <w:adjustRightInd w:val="0"/>
        <w:ind w:left="600" w:hangingChars="250" w:hanging="600"/>
        <w:rPr>
          <w:rFonts w:ascii="Times New Roman" w:hAnsi="Times New Roman" w:cs="Times New Roman"/>
          <w:kern w:val="0"/>
        </w:rPr>
      </w:pPr>
      <w:r w:rsidRPr="00AD1C88">
        <w:rPr>
          <w:rFonts w:ascii="Times New Roman" w:hAnsi="Times New Roman" w:cs="Times New Roman" w:hint="eastAsia"/>
          <w:kern w:val="0"/>
        </w:rPr>
        <w:t>（</w:t>
      </w:r>
      <w:r w:rsidRPr="00AD1C88">
        <w:rPr>
          <w:rFonts w:ascii="Times New Roman" w:hAnsi="Times New Roman" w:cs="Times New Roman" w:hint="eastAsia"/>
          <w:kern w:val="0"/>
        </w:rPr>
        <w:t>6</w:t>
      </w:r>
      <w:r w:rsidRPr="00AD1C88">
        <w:rPr>
          <w:rFonts w:ascii="Times New Roman" w:hAnsi="Times New Roman" w:cs="Times New Roman" w:hint="eastAsia"/>
          <w:kern w:val="0"/>
        </w:rPr>
        <w:t>）</w:t>
      </w:r>
      <w:r w:rsidR="0087017D" w:rsidRPr="00AD1C88">
        <w:rPr>
          <w:rFonts w:ascii="Times New Roman" w:hAnsi="Times New Roman" w:cs="Times New Roman"/>
          <w:kern w:val="0"/>
        </w:rPr>
        <w:t>The “bastard” could refer to</w:t>
      </w:r>
      <w:r w:rsidR="00030D8F" w:rsidRPr="00AD1C88">
        <w:rPr>
          <w:rFonts w:ascii="Times New Roman" w:hAnsi="Times New Roman" w:cs="Times New Roman"/>
          <w:kern w:val="0"/>
        </w:rPr>
        <w:t xml:space="preserve"> Van Ness or Hughes. Roberts</w:t>
      </w:r>
      <w:r w:rsidR="0057024C" w:rsidRPr="00AD1C88">
        <w:rPr>
          <w:rFonts w:ascii="Times New Roman" w:hAnsi="Times New Roman" w:cs="Times New Roman"/>
          <w:kern w:val="0"/>
        </w:rPr>
        <w:t xml:space="preserve"> was angry at first, then he knew it was no use fighting back as he had learned it from his previous experiences</w:t>
      </w:r>
      <w:r w:rsidR="00030D8F" w:rsidRPr="00AD1C88">
        <w:rPr>
          <w:rFonts w:ascii="Times New Roman" w:hAnsi="Times New Roman" w:cs="Times New Roman"/>
          <w:kern w:val="0"/>
        </w:rPr>
        <w:t>.</w:t>
      </w:r>
      <w:r w:rsidR="0087017D" w:rsidRPr="00AD1C88">
        <w:rPr>
          <w:rFonts w:ascii="Times New Roman" w:hAnsi="Times New Roman" w:cs="Times New Roman"/>
          <w:kern w:val="0"/>
        </w:rPr>
        <w:t xml:space="preserve"> Things always ended like this. </w:t>
      </w:r>
    </w:p>
    <w:p w:rsidR="0051621C" w:rsidRPr="0051621C" w:rsidRDefault="0051621C" w:rsidP="0051621C">
      <w:pPr>
        <w:widowControl/>
        <w:autoSpaceDE w:val="0"/>
        <w:autoSpaceDN w:val="0"/>
        <w:adjustRightInd w:val="0"/>
        <w:rPr>
          <w:rFonts w:ascii="Times New Roman" w:hAnsi="Times New Roman" w:cs="Times New Roman"/>
          <w:kern w:val="0"/>
        </w:rPr>
      </w:pPr>
    </w:p>
    <w:p w:rsidR="0057024C" w:rsidRPr="00AD1C88" w:rsidRDefault="00AD1C88" w:rsidP="00AD1C88">
      <w:pPr>
        <w:widowControl/>
        <w:autoSpaceDE w:val="0"/>
        <w:autoSpaceDN w:val="0"/>
        <w:adjustRightInd w:val="0"/>
        <w:rPr>
          <w:rFonts w:ascii="Times New Roman" w:hAnsi="Times New Roman" w:cs="Times New Roman"/>
          <w:kern w:val="0"/>
        </w:rPr>
      </w:pPr>
      <w:r w:rsidRPr="00AD1C88">
        <w:rPr>
          <w:rFonts w:ascii="Times New Roman" w:hAnsi="Times New Roman" w:cs="Times New Roman" w:hint="eastAsia"/>
          <w:kern w:val="0"/>
        </w:rPr>
        <w:t>（</w:t>
      </w:r>
      <w:r w:rsidRPr="00AD1C88">
        <w:rPr>
          <w:rFonts w:ascii="Times New Roman" w:hAnsi="Times New Roman" w:cs="Times New Roman" w:hint="eastAsia"/>
          <w:kern w:val="0"/>
        </w:rPr>
        <w:t>7</w:t>
      </w:r>
      <w:r w:rsidRPr="00AD1C88">
        <w:rPr>
          <w:rFonts w:ascii="Times New Roman" w:hAnsi="Times New Roman" w:cs="Times New Roman" w:hint="eastAsia"/>
          <w:kern w:val="0"/>
        </w:rPr>
        <w:t>）</w:t>
      </w:r>
      <w:r w:rsidR="00030D8F" w:rsidRPr="00AD1C88">
        <w:rPr>
          <w:rFonts w:ascii="Times New Roman" w:hAnsi="Times New Roman" w:cs="Times New Roman"/>
          <w:kern w:val="0"/>
        </w:rPr>
        <w:t>The title: colloquial</w:t>
      </w:r>
      <w:r w:rsidR="00DF6308" w:rsidRPr="00AD1C88">
        <w:rPr>
          <w:rFonts w:ascii="Times New Roman" w:hAnsi="Times New Roman" w:cs="Times New Roman"/>
          <w:kern w:val="0"/>
        </w:rPr>
        <w:t>, dramatic. T</w:t>
      </w:r>
      <w:r w:rsidR="0057024C" w:rsidRPr="00AD1C88">
        <w:rPr>
          <w:rFonts w:ascii="Times New Roman" w:hAnsi="Times New Roman" w:cs="Times New Roman"/>
          <w:kern w:val="0"/>
        </w:rPr>
        <w:t>urn</w:t>
      </w:r>
      <w:r w:rsidR="00DF6308" w:rsidRPr="00AD1C88">
        <w:rPr>
          <w:rFonts w:ascii="Times New Roman" w:hAnsi="Times New Roman" w:cs="Times New Roman"/>
          <w:kern w:val="0"/>
        </w:rPr>
        <w:t>s</w:t>
      </w:r>
      <w:r w:rsidR="0057024C" w:rsidRPr="00AD1C88">
        <w:rPr>
          <w:rFonts w:ascii="Times New Roman" w:hAnsi="Times New Roman" w:cs="Times New Roman"/>
          <w:kern w:val="0"/>
        </w:rPr>
        <w:t xml:space="preserve"> out to be </w:t>
      </w:r>
      <w:r w:rsidR="00DF6308" w:rsidRPr="00AD1C88">
        <w:rPr>
          <w:rFonts w:ascii="Times New Roman" w:hAnsi="Times New Roman" w:cs="Times New Roman"/>
          <w:kern w:val="0"/>
        </w:rPr>
        <w:t>a malicious question.</w:t>
      </w:r>
    </w:p>
    <w:p w:rsidR="0051621C" w:rsidRPr="0051621C" w:rsidRDefault="0051621C" w:rsidP="0051621C">
      <w:pPr>
        <w:widowControl/>
        <w:autoSpaceDE w:val="0"/>
        <w:autoSpaceDN w:val="0"/>
        <w:adjustRightInd w:val="0"/>
        <w:rPr>
          <w:rFonts w:ascii="Times New Roman" w:hAnsi="Times New Roman" w:cs="Times New Roman"/>
          <w:kern w:val="0"/>
        </w:rPr>
      </w:pPr>
    </w:p>
    <w:p w:rsidR="0057024C" w:rsidRPr="00AD1C88" w:rsidRDefault="00AD1C88" w:rsidP="00AD1C88">
      <w:pPr>
        <w:widowControl/>
        <w:autoSpaceDE w:val="0"/>
        <w:autoSpaceDN w:val="0"/>
        <w:adjustRightInd w:val="0"/>
        <w:ind w:left="600" w:hangingChars="250" w:hanging="600"/>
        <w:rPr>
          <w:rFonts w:ascii="Times New Roman" w:hAnsi="Times New Roman" w:cs="Times New Roman"/>
          <w:kern w:val="0"/>
        </w:rPr>
      </w:pPr>
      <w:r w:rsidRPr="00AD1C88">
        <w:rPr>
          <w:rFonts w:ascii="Times New Roman" w:hAnsi="Times New Roman" w:cs="Times New Roman" w:hint="eastAsia"/>
          <w:kern w:val="0"/>
        </w:rPr>
        <w:t>（</w:t>
      </w:r>
      <w:r w:rsidRPr="00AD1C88">
        <w:rPr>
          <w:rFonts w:ascii="Times New Roman" w:hAnsi="Times New Roman" w:cs="Times New Roman" w:hint="eastAsia"/>
          <w:kern w:val="0"/>
        </w:rPr>
        <w:t>8</w:t>
      </w:r>
      <w:r w:rsidRPr="00AD1C88">
        <w:rPr>
          <w:rFonts w:ascii="Times New Roman" w:hAnsi="Times New Roman" w:cs="Times New Roman" w:hint="eastAsia"/>
          <w:kern w:val="0"/>
        </w:rPr>
        <w:t>）</w:t>
      </w:r>
      <w:r w:rsidR="0057024C" w:rsidRPr="00AD1C88">
        <w:rPr>
          <w:rFonts w:ascii="Times New Roman" w:hAnsi="Times New Roman" w:cs="Times New Roman"/>
          <w:kern w:val="0"/>
        </w:rPr>
        <w:t>Robert</w:t>
      </w:r>
      <w:r w:rsidR="00DF6308" w:rsidRPr="00AD1C88">
        <w:rPr>
          <w:rFonts w:ascii="Times New Roman" w:hAnsi="Times New Roman" w:cs="Times New Roman"/>
          <w:kern w:val="0"/>
        </w:rPr>
        <w:t>s’ point of view. If it were</w:t>
      </w:r>
      <w:r w:rsidR="0057024C" w:rsidRPr="00AD1C88">
        <w:rPr>
          <w:rFonts w:ascii="Times New Roman" w:hAnsi="Times New Roman" w:cs="Times New Roman"/>
          <w:kern w:val="0"/>
        </w:rPr>
        <w:t xml:space="preserve"> the first-person</w:t>
      </w:r>
      <w:r w:rsidR="00DF6308" w:rsidRPr="00AD1C88">
        <w:rPr>
          <w:rFonts w:ascii="Times New Roman" w:hAnsi="Times New Roman" w:cs="Times New Roman"/>
          <w:kern w:val="0"/>
        </w:rPr>
        <w:t xml:space="preserve"> narration</w:t>
      </w:r>
      <w:r w:rsidR="0057024C" w:rsidRPr="00AD1C88">
        <w:rPr>
          <w:rFonts w:ascii="Times New Roman" w:hAnsi="Times New Roman" w:cs="Times New Roman"/>
          <w:kern w:val="0"/>
        </w:rPr>
        <w:t xml:space="preserve">, </w:t>
      </w:r>
      <w:r w:rsidR="00DF6308" w:rsidRPr="00AD1C88">
        <w:rPr>
          <w:rFonts w:ascii="Times New Roman" w:hAnsi="Times New Roman" w:cs="Times New Roman"/>
          <w:kern w:val="0"/>
        </w:rPr>
        <w:t xml:space="preserve">the </w:t>
      </w:r>
      <w:r w:rsidR="0057024C" w:rsidRPr="00AD1C88">
        <w:rPr>
          <w:rFonts w:ascii="Times New Roman" w:hAnsi="Times New Roman" w:cs="Times New Roman"/>
          <w:kern w:val="0"/>
        </w:rPr>
        <w:t>tone would be angry, it would be more about clearing th</w:t>
      </w:r>
      <w:r w:rsidR="00DF6308" w:rsidRPr="00AD1C88">
        <w:rPr>
          <w:rFonts w:ascii="Times New Roman" w:hAnsi="Times New Roman" w:cs="Times New Roman"/>
          <w:kern w:val="0"/>
        </w:rPr>
        <w:t>e name, a case of being wronged.</w:t>
      </w:r>
    </w:p>
    <w:p w:rsidR="0057024C" w:rsidRDefault="0057024C" w:rsidP="00F81369">
      <w:pPr>
        <w:pStyle w:val="a4"/>
        <w:widowControl/>
        <w:autoSpaceDE w:val="0"/>
        <w:autoSpaceDN w:val="0"/>
        <w:adjustRightInd w:val="0"/>
        <w:ind w:leftChars="250" w:left="600" w:firstLineChars="0" w:firstLine="0"/>
        <w:rPr>
          <w:rFonts w:ascii="Times New Roman" w:hAnsi="Times New Roman" w:cs="Times New Roman"/>
          <w:kern w:val="0"/>
        </w:rPr>
      </w:pPr>
      <w:r>
        <w:rPr>
          <w:rFonts w:ascii="Times New Roman" w:hAnsi="Times New Roman" w:cs="Times New Roman"/>
          <w:kern w:val="0"/>
        </w:rPr>
        <w:t xml:space="preserve">From Van Ness’s point of view, it would be about how he ran the school </w:t>
      </w:r>
      <w:r w:rsidR="00DF6308">
        <w:rPr>
          <w:rFonts w:ascii="Times New Roman" w:hAnsi="Times New Roman" w:cs="Times New Roman"/>
          <w:kern w:val="0"/>
        </w:rPr>
        <w:t>and how he would teach Roberts a</w:t>
      </w:r>
      <w:r>
        <w:rPr>
          <w:rFonts w:ascii="Times New Roman" w:hAnsi="Times New Roman" w:cs="Times New Roman"/>
          <w:kern w:val="0"/>
        </w:rPr>
        <w:t xml:space="preserve"> moral lesson</w:t>
      </w:r>
      <w:r w:rsidR="00DF6308">
        <w:rPr>
          <w:rFonts w:ascii="Times New Roman" w:hAnsi="Times New Roman" w:cs="Times New Roman"/>
          <w:kern w:val="0"/>
        </w:rPr>
        <w:t>.</w:t>
      </w:r>
    </w:p>
    <w:p w:rsidR="005B45D0" w:rsidRDefault="005B45D0" w:rsidP="005B45D0">
      <w:pPr>
        <w:widowControl/>
        <w:autoSpaceDE w:val="0"/>
        <w:autoSpaceDN w:val="0"/>
        <w:adjustRightInd w:val="0"/>
        <w:rPr>
          <w:rFonts w:ascii="Times New Roman" w:hAnsi="Times New Roman" w:cs="Times New Roman"/>
          <w:kern w:val="0"/>
        </w:rPr>
      </w:pPr>
    </w:p>
    <w:p w:rsidR="005B45D0" w:rsidRDefault="005B45D0" w:rsidP="005B45D0">
      <w:pPr>
        <w:widowControl/>
        <w:autoSpaceDE w:val="0"/>
        <w:autoSpaceDN w:val="0"/>
        <w:adjustRightInd w:val="0"/>
        <w:rPr>
          <w:rFonts w:ascii="Times New Roman" w:hAnsi="Times New Roman" w:cs="Times New Roman"/>
          <w:b/>
          <w:kern w:val="0"/>
        </w:rPr>
      </w:pPr>
      <w:r w:rsidRPr="005B1C81">
        <w:rPr>
          <w:rFonts w:ascii="Times New Roman" w:hAnsi="Times New Roman" w:cs="Times New Roman"/>
          <w:b/>
          <w:kern w:val="0"/>
        </w:rPr>
        <w:t>Language Enhancement</w:t>
      </w:r>
    </w:p>
    <w:p w:rsidR="005D0709" w:rsidRPr="005B1C81" w:rsidRDefault="005D0709" w:rsidP="005B45D0">
      <w:pPr>
        <w:widowControl/>
        <w:autoSpaceDE w:val="0"/>
        <w:autoSpaceDN w:val="0"/>
        <w:adjustRightInd w:val="0"/>
        <w:rPr>
          <w:rFonts w:ascii="Times New Roman" w:hAnsi="Times New Roman" w:cs="Times New Roman"/>
          <w:b/>
          <w:kern w:val="0"/>
        </w:rPr>
      </w:pPr>
      <w:r>
        <w:rPr>
          <w:rFonts w:ascii="Times New Roman" w:hAnsi="Times New Roman" w:cs="Times New Roman"/>
          <w:b/>
          <w:kern w:val="0"/>
        </w:rPr>
        <w:t>I Words and phrases</w:t>
      </w:r>
    </w:p>
    <w:p w:rsidR="00653933" w:rsidRDefault="00037D4A" w:rsidP="000662BF">
      <w:pPr>
        <w:pStyle w:val="a4"/>
        <w:widowControl/>
        <w:numPr>
          <w:ilvl w:val="0"/>
          <w:numId w:val="2"/>
        </w:numPr>
        <w:autoSpaceDE w:val="0"/>
        <w:autoSpaceDN w:val="0"/>
        <w:adjustRightInd w:val="0"/>
        <w:ind w:firstLineChars="0"/>
        <w:rPr>
          <w:rFonts w:ascii="Times New Roman" w:hAnsi="Times New Roman" w:cs="Times New Roman"/>
          <w:kern w:val="0"/>
        </w:rPr>
      </w:pPr>
      <w:r>
        <w:rPr>
          <w:rFonts w:ascii="Times New Roman" w:hAnsi="Times New Roman" w:cs="Times New Roman" w:hint="eastAsia"/>
          <w:kern w:val="0"/>
        </w:rPr>
        <w:t xml:space="preserve">(1) </w:t>
      </w:r>
      <w:r>
        <w:rPr>
          <w:rFonts w:ascii="Times New Roman" w:hAnsi="Times New Roman" w:cs="Times New Roman"/>
          <w:kern w:val="0"/>
        </w:rPr>
        <w:t>occupation</w:t>
      </w:r>
      <w:r w:rsidR="000662BF" w:rsidRPr="000662BF">
        <w:rPr>
          <w:rFonts w:ascii="Times New Roman" w:hAnsi="Times New Roman" w:cs="Times New Roman"/>
          <w:kern w:val="0"/>
        </w:rPr>
        <w:t>(2) occupant  (3) preoccupy</w:t>
      </w:r>
    </w:p>
    <w:p w:rsidR="000662BF" w:rsidRDefault="00037D4A" w:rsidP="00653933">
      <w:pPr>
        <w:pStyle w:val="a4"/>
        <w:widowControl/>
        <w:autoSpaceDE w:val="0"/>
        <w:autoSpaceDN w:val="0"/>
        <w:adjustRightInd w:val="0"/>
        <w:ind w:left="360" w:firstLineChars="0" w:firstLine="0"/>
        <w:rPr>
          <w:rFonts w:ascii="Times New Roman" w:hAnsi="Times New Roman" w:cs="Times New Roman"/>
          <w:kern w:val="0"/>
        </w:rPr>
      </w:pPr>
      <w:r>
        <w:rPr>
          <w:rFonts w:ascii="Times New Roman" w:hAnsi="Times New Roman" w:cs="Times New Roman"/>
          <w:kern w:val="0"/>
        </w:rPr>
        <w:t>(4) contempt</w:t>
      </w:r>
      <w:r w:rsidR="000662BF" w:rsidRPr="00653933">
        <w:rPr>
          <w:rFonts w:ascii="Times New Roman" w:hAnsi="Times New Roman" w:cs="Times New Roman"/>
          <w:kern w:val="0"/>
        </w:rPr>
        <w:t>(5) contemptible(6) contempt</w:t>
      </w:r>
    </w:p>
    <w:p w:rsidR="00653933" w:rsidRPr="00653933" w:rsidRDefault="00653933" w:rsidP="00653933">
      <w:pPr>
        <w:pStyle w:val="a4"/>
        <w:widowControl/>
        <w:autoSpaceDE w:val="0"/>
        <w:autoSpaceDN w:val="0"/>
        <w:adjustRightInd w:val="0"/>
        <w:ind w:left="360" w:firstLineChars="0" w:firstLine="0"/>
        <w:rPr>
          <w:rFonts w:ascii="Times New Roman" w:hAnsi="Times New Roman" w:cs="Times New Roman"/>
          <w:kern w:val="0"/>
        </w:rPr>
      </w:pPr>
    </w:p>
    <w:p w:rsidR="000662BF" w:rsidRDefault="000662BF" w:rsidP="000662BF">
      <w:pPr>
        <w:widowControl/>
        <w:autoSpaceDE w:val="0"/>
        <w:autoSpaceDN w:val="0"/>
        <w:adjustRightInd w:val="0"/>
        <w:rPr>
          <w:rFonts w:ascii="Times New Roman" w:hAnsi="Times New Roman" w:cs="Times New Roman"/>
          <w:color w:val="313131"/>
          <w:kern w:val="0"/>
        </w:rPr>
      </w:pPr>
      <w:r>
        <w:rPr>
          <w:rFonts w:ascii="Times New Roman" w:hAnsi="Times New Roman" w:cs="Times New Roman"/>
          <w:kern w:val="0"/>
        </w:rPr>
        <w:t>2. “peri-” :</w:t>
      </w:r>
      <w:r w:rsidRPr="000662BF">
        <w:rPr>
          <w:rFonts w:ascii="Times New Roman" w:hAnsi="Times New Roman" w:cs="Times New Roman"/>
          <w:color w:val="313131"/>
          <w:kern w:val="0"/>
        </w:rPr>
        <w:t>enclosing, encircling, or aroun</w:t>
      </w:r>
      <w:r>
        <w:rPr>
          <w:rFonts w:ascii="Times New Roman" w:hAnsi="Times New Roman" w:cs="Times New Roman"/>
          <w:color w:val="313131"/>
          <w:kern w:val="0"/>
        </w:rPr>
        <w:t>d</w:t>
      </w:r>
    </w:p>
    <w:p w:rsidR="000662BF" w:rsidRDefault="006C2B80" w:rsidP="00653933">
      <w:pPr>
        <w:widowControl/>
        <w:autoSpaceDE w:val="0"/>
        <w:autoSpaceDN w:val="0"/>
        <w:adjustRightInd w:val="0"/>
        <w:ind w:left="360"/>
        <w:rPr>
          <w:rFonts w:ascii="Times New Roman" w:hAnsi="Times New Roman" w:cs="Times New Roman"/>
          <w:i/>
          <w:color w:val="313131"/>
          <w:kern w:val="0"/>
        </w:rPr>
      </w:pPr>
      <w:r w:rsidRPr="00653933">
        <w:rPr>
          <w:rFonts w:ascii="Times New Roman" w:hAnsi="Times New Roman" w:cs="Times New Roman"/>
          <w:i/>
          <w:iCs/>
          <w:kern w:val="0"/>
        </w:rPr>
        <w:t>peri</w:t>
      </w:r>
      <w:r w:rsidRPr="00653933">
        <w:rPr>
          <w:rFonts w:ascii="Times New Roman" w:hAnsi="Times New Roman" w:cs="Times New Roman" w:hint="eastAsia"/>
          <w:i/>
          <w:iCs/>
          <w:kern w:val="0"/>
        </w:rPr>
        <w:t>pheral</w:t>
      </w:r>
      <w:r w:rsidR="000662BF" w:rsidRPr="00653933">
        <w:rPr>
          <w:rFonts w:ascii="Times New Roman" w:hAnsi="Times New Roman" w:cs="Times New Roman"/>
          <w:kern w:val="0"/>
        </w:rPr>
        <w:t xml:space="preserve">; </w:t>
      </w:r>
      <w:r w:rsidRPr="00653933">
        <w:rPr>
          <w:rFonts w:ascii="Times New Roman" w:hAnsi="Times New Roman" w:cs="Times New Roman"/>
          <w:i/>
          <w:iCs/>
          <w:kern w:val="0"/>
        </w:rPr>
        <w:t>perinatal(relating to the period around childbirth)</w:t>
      </w:r>
      <w:r w:rsidR="000662BF" w:rsidRPr="00653933">
        <w:rPr>
          <w:rFonts w:ascii="Times New Roman" w:hAnsi="Times New Roman" w:cs="Times New Roman"/>
          <w:kern w:val="0"/>
        </w:rPr>
        <w:t xml:space="preserve">; </w:t>
      </w:r>
      <w:r w:rsidRPr="00653933">
        <w:rPr>
          <w:rFonts w:ascii="Times New Roman" w:hAnsi="Times New Roman" w:cs="Times New Roman"/>
          <w:i/>
          <w:iCs/>
          <w:kern w:val="0"/>
        </w:rPr>
        <w:t>perimeter</w:t>
      </w:r>
      <w:r w:rsidRPr="00653933">
        <w:rPr>
          <w:rFonts w:ascii="Times New Roman" w:hAnsi="Times New Roman" w:cs="Times New Roman"/>
          <w:kern w:val="0"/>
        </w:rPr>
        <w:t>;</w:t>
      </w:r>
      <w:r w:rsidR="00653933" w:rsidRPr="00653933">
        <w:rPr>
          <w:rFonts w:ascii="Times New Roman" w:hAnsi="Times New Roman" w:cs="Times New Roman"/>
          <w:i/>
          <w:color w:val="313131"/>
          <w:kern w:val="0"/>
        </w:rPr>
        <w:t>periodic; periphrastic</w:t>
      </w:r>
    </w:p>
    <w:p w:rsidR="00653933" w:rsidRDefault="00653933" w:rsidP="00653933">
      <w:pPr>
        <w:widowControl/>
        <w:autoSpaceDE w:val="0"/>
        <w:autoSpaceDN w:val="0"/>
        <w:adjustRightInd w:val="0"/>
        <w:rPr>
          <w:rFonts w:ascii="Times New Roman" w:hAnsi="Times New Roman" w:cs="Times New Roman"/>
          <w:iCs/>
          <w:color w:val="835803"/>
          <w:kern w:val="0"/>
        </w:rPr>
      </w:pPr>
    </w:p>
    <w:p w:rsidR="00653933" w:rsidRDefault="00653933" w:rsidP="00653933">
      <w:pPr>
        <w:widowControl/>
        <w:autoSpaceDE w:val="0"/>
        <w:autoSpaceDN w:val="0"/>
        <w:adjustRightInd w:val="0"/>
        <w:ind w:firstLine="360"/>
        <w:rPr>
          <w:rFonts w:ascii="Times New Roman" w:hAnsi="Times New Roman" w:cs="Times New Roman"/>
          <w:kern w:val="0"/>
        </w:rPr>
      </w:pPr>
      <w:r w:rsidRPr="00653933">
        <w:rPr>
          <w:rFonts w:ascii="Times New Roman" w:hAnsi="Times New Roman" w:cs="Times New Roman"/>
          <w:iCs/>
          <w:kern w:val="0"/>
        </w:rPr>
        <w:t>“-</w:t>
      </w:r>
      <w:r>
        <w:rPr>
          <w:rFonts w:ascii="Times New Roman" w:hAnsi="Times New Roman" w:cs="Times New Roman"/>
          <w:kern w:val="0"/>
        </w:rPr>
        <w:t>tic”: pertaining to</w:t>
      </w:r>
    </w:p>
    <w:p w:rsidR="00653933" w:rsidRDefault="00653933" w:rsidP="00653933">
      <w:pPr>
        <w:widowControl/>
        <w:autoSpaceDE w:val="0"/>
        <w:autoSpaceDN w:val="0"/>
        <w:adjustRightInd w:val="0"/>
        <w:ind w:firstLine="360"/>
        <w:rPr>
          <w:rFonts w:ascii="Times New Roman" w:hAnsi="Times New Roman" w:cs="Times New Roman"/>
          <w:kern w:val="0"/>
        </w:rPr>
      </w:pPr>
      <w:r>
        <w:rPr>
          <w:rFonts w:ascii="Times New Roman" w:hAnsi="Times New Roman" w:cs="Times New Roman"/>
          <w:kern w:val="0"/>
        </w:rPr>
        <w:t>therapeutic; static; paralytic; dramatic; pathetic</w:t>
      </w:r>
    </w:p>
    <w:p w:rsidR="005B1C81" w:rsidRDefault="005B1C81" w:rsidP="005B1C81">
      <w:pPr>
        <w:widowControl/>
        <w:autoSpaceDE w:val="0"/>
        <w:autoSpaceDN w:val="0"/>
        <w:adjustRightInd w:val="0"/>
        <w:rPr>
          <w:rFonts w:ascii="Times New Roman" w:hAnsi="Times New Roman" w:cs="Times New Roman"/>
          <w:kern w:val="0"/>
        </w:rPr>
      </w:pPr>
    </w:p>
    <w:p w:rsidR="00422CDF" w:rsidRDefault="005B1C81" w:rsidP="005B1C81">
      <w:pPr>
        <w:pStyle w:val="a4"/>
        <w:widowControl/>
        <w:numPr>
          <w:ilvl w:val="0"/>
          <w:numId w:val="3"/>
        </w:numPr>
        <w:autoSpaceDE w:val="0"/>
        <w:autoSpaceDN w:val="0"/>
        <w:adjustRightInd w:val="0"/>
        <w:ind w:firstLineChars="0"/>
        <w:rPr>
          <w:rFonts w:ascii="Times New Roman" w:hAnsi="Times New Roman" w:cs="Times New Roman"/>
          <w:kern w:val="0"/>
        </w:rPr>
      </w:pPr>
      <w:r w:rsidRPr="005B1C81">
        <w:rPr>
          <w:rFonts w:ascii="Times New Roman" w:hAnsi="Times New Roman" w:cs="Times New Roman"/>
          <w:kern w:val="0"/>
        </w:rPr>
        <w:t>(1) institute(2) urge</w:t>
      </w:r>
      <w:r w:rsidR="00422CDF">
        <w:rPr>
          <w:rFonts w:ascii="Times New Roman" w:hAnsi="Times New Roman" w:cs="Times New Roman"/>
          <w:kern w:val="0"/>
        </w:rPr>
        <w:t>(3)</w:t>
      </w:r>
      <w:r w:rsidRPr="005B1C81">
        <w:rPr>
          <w:rFonts w:ascii="Times New Roman" w:hAnsi="Times New Roman" w:cs="Times New Roman"/>
          <w:kern w:val="0"/>
        </w:rPr>
        <w:t xml:space="preserve">transfer </w:t>
      </w:r>
    </w:p>
    <w:p w:rsidR="005B1C81" w:rsidRDefault="00422CDF" w:rsidP="00422CDF">
      <w:pPr>
        <w:pStyle w:val="a4"/>
        <w:widowControl/>
        <w:autoSpaceDE w:val="0"/>
        <w:autoSpaceDN w:val="0"/>
        <w:adjustRightInd w:val="0"/>
        <w:ind w:left="360" w:firstLineChars="0" w:firstLine="0"/>
        <w:rPr>
          <w:rFonts w:ascii="Times New Roman" w:hAnsi="Times New Roman" w:cs="Times New Roman"/>
          <w:kern w:val="0"/>
        </w:rPr>
      </w:pPr>
      <w:r>
        <w:rPr>
          <w:rFonts w:ascii="Times New Roman" w:hAnsi="Times New Roman" w:cs="Times New Roman"/>
          <w:kern w:val="0"/>
        </w:rPr>
        <w:t xml:space="preserve">(4) institute(5)transferred   </w:t>
      </w:r>
      <w:r w:rsidR="005B1C81" w:rsidRPr="005B1C81">
        <w:rPr>
          <w:rFonts w:ascii="Times New Roman" w:hAnsi="Times New Roman" w:cs="Times New Roman"/>
          <w:kern w:val="0"/>
        </w:rPr>
        <w:t>(6) urging</w:t>
      </w:r>
    </w:p>
    <w:p w:rsidR="005B1C81" w:rsidRDefault="005B1C81" w:rsidP="005B1C81">
      <w:pPr>
        <w:widowControl/>
        <w:autoSpaceDE w:val="0"/>
        <w:autoSpaceDN w:val="0"/>
        <w:adjustRightInd w:val="0"/>
        <w:rPr>
          <w:rFonts w:ascii="Times New Roman" w:hAnsi="Times New Roman" w:cs="Times New Roman"/>
          <w:kern w:val="0"/>
        </w:rPr>
      </w:pPr>
    </w:p>
    <w:p w:rsidR="00422CDF" w:rsidRDefault="00422CDF" w:rsidP="005D0709">
      <w:pPr>
        <w:pStyle w:val="a4"/>
        <w:widowControl/>
        <w:numPr>
          <w:ilvl w:val="0"/>
          <w:numId w:val="3"/>
        </w:numPr>
        <w:autoSpaceDE w:val="0"/>
        <w:autoSpaceDN w:val="0"/>
        <w:adjustRightInd w:val="0"/>
        <w:ind w:firstLineChars="0"/>
        <w:rPr>
          <w:rFonts w:ascii="Times New Roman" w:hAnsi="Times New Roman" w:cs="Times New Roman"/>
          <w:kern w:val="0"/>
        </w:rPr>
      </w:pPr>
      <w:r>
        <w:rPr>
          <w:rFonts w:ascii="Times New Roman" w:hAnsi="Times New Roman" w:cs="Times New Roman"/>
          <w:kern w:val="0"/>
        </w:rPr>
        <w:t>(1) innate(2) intrinsic</w:t>
      </w:r>
      <w:r w:rsidR="005B1C81" w:rsidRPr="005D0709">
        <w:rPr>
          <w:rFonts w:ascii="Times New Roman" w:hAnsi="Times New Roman" w:cs="Times New Roman"/>
          <w:kern w:val="0"/>
        </w:rPr>
        <w:t xml:space="preserve">(3) inherent </w:t>
      </w:r>
    </w:p>
    <w:p w:rsidR="005B1C81" w:rsidRPr="005D0709" w:rsidRDefault="005B1C81" w:rsidP="00422CDF">
      <w:pPr>
        <w:pStyle w:val="a4"/>
        <w:widowControl/>
        <w:autoSpaceDE w:val="0"/>
        <w:autoSpaceDN w:val="0"/>
        <w:adjustRightInd w:val="0"/>
        <w:ind w:left="360" w:firstLineChars="0" w:firstLine="0"/>
        <w:rPr>
          <w:rFonts w:ascii="Times New Roman" w:hAnsi="Times New Roman" w:cs="Times New Roman"/>
          <w:kern w:val="0"/>
        </w:rPr>
      </w:pPr>
      <w:r w:rsidRPr="005D0709">
        <w:rPr>
          <w:rFonts w:ascii="Times New Roman" w:hAnsi="Times New Roman" w:cs="Times New Roman"/>
          <w:kern w:val="0"/>
        </w:rPr>
        <w:t>(4) scheme(5)</w:t>
      </w:r>
      <w:r w:rsidR="005D0709" w:rsidRPr="005D0709">
        <w:rPr>
          <w:rFonts w:ascii="Times New Roman" w:hAnsi="Times New Roman" w:cs="Times New Roman"/>
          <w:kern w:val="0"/>
        </w:rPr>
        <w:t xml:space="preserve"> tactic</w:t>
      </w:r>
      <w:r w:rsidRPr="005D0709">
        <w:rPr>
          <w:rFonts w:ascii="Times New Roman" w:hAnsi="Times New Roman" w:cs="Times New Roman"/>
          <w:kern w:val="0"/>
        </w:rPr>
        <w:t xml:space="preserve"> (6)</w:t>
      </w:r>
      <w:r w:rsidR="005D0709" w:rsidRPr="005D0709">
        <w:rPr>
          <w:rFonts w:ascii="Times New Roman" w:hAnsi="Times New Roman" w:cs="Times New Roman"/>
          <w:kern w:val="0"/>
        </w:rPr>
        <w:t xml:space="preserve"> strategy</w:t>
      </w:r>
    </w:p>
    <w:p w:rsidR="005D0709" w:rsidRPr="005D0709" w:rsidRDefault="005D0709" w:rsidP="005D0709">
      <w:pPr>
        <w:widowControl/>
        <w:autoSpaceDE w:val="0"/>
        <w:autoSpaceDN w:val="0"/>
        <w:adjustRightInd w:val="0"/>
        <w:rPr>
          <w:rFonts w:ascii="Times New Roman" w:hAnsi="Times New Roman" w:cs="Times New Roman"/>
          <w:kern w:val="0"/>
        </w:rPr>
      </w:pPr>
    </w:p>
    <w:p w:rsidR="00422CDF" w:rsidRDefault="00422CDF" w:rsidP="005D0709">
      <w:pPr>
        <w:pStyle w:val="a4"/>
        <w:widowControl/>
        <w:numPr>
          <w:ilvl w:val="0"/>
          <w:numId w:val="3"/>
        </w:numPr>
        <w:autoSpaceDE w:val="0"/>
        <w:autoSpaceDN w:val="0"/>
        <w:adjustRightInd w:val="0"/>
        <w:ind w:firstLineChars="0"/>
        <w:rPr>
          <w:rFonts w:ascii="Times New Roman" w:hAnsi="Times New Roman" w:cs="Times New Roman"/>
          <w:kern w:val="0"/>
        </w:rPr>
      </w:pPr>
      <w:r>
        <w:rPr>
          <w:rFonts w:ascii="Times New Roman" w:hAnsi="Times New Roman" w:cs="Times New Roman"/>
          <w:kern w:val="0"/>
        </w:rPr>
        <w:t>(1) in some measure</w:t>
      </w:r>
      <w:r w:rsidR="005D0709">
        <w:rPr>
          <w:rFonts w:ascii="Times New Roman" w:hAnsi="Times New Roman" w:cs="Times New Roman"/>
          <w:kern w:val="0"/>
        </w:rPr>
        <w:t>(2) on account of</w:t>
      </w:r>
    </w:p>
    <w:p w:rsidR="005D0709" w:rsidRDefault="00422CDF" w:rsidP="00422CDF">
      <w:pPr>
        <w:pStyle w:val="a4"/>
        <w:widowControl/>
        <w:autoSpaceDE w:val="0"/>
        <w:autoSpaceDN w:val="0"/>
        <w:adjustRightInd w:val="0"/>
        <w:ind w:left="360" w:firstLineChars="0" w:firstLine="0"/>
        <w:rPr>
          <w:rFonts w:ascii="Times New Roman" w:hAnsi="Times New Roman" w:cs="Times New Roman"/>
          <w:kern w:val="0"/>
        </w:rPr>
      </w:pPr>
      <w:r>
        <w:rPr>
          <w:rFonts w:ascii="Times New Roman" w:hAnsi="Times New Roman" w:cs="Times New Roman"/>
          <w:kern w:val="0"/>
        </w:rPr>
        <w:t>(3) at any rate</w:t>
      </w:r>
      <w:r w:rsidR="0068776D">
        <w:rPr>
          <w:rFonts w:ascii="Times New Roman" w:hAnsi="Times New Roman" w:cs="Times New Roman"/>
          <w:kern w:val="0"/>
        </w:rPr>
        <w:t>(4) all righ</w:t>
      </w:r>
      <w:r w:rsidR="0068776D">
        <w:rPr>
          <w:rFonts w:ascii="Times New Roman" w:hAnsi="Times New Roman" w:cs="Times New Roman" w:hint="eastAsia"/>
          <w:kern w:val="0"/>
        </w:rPr>
        <w:t>t (</w:t>
      </w:r>
      <w:r w:rsidR="0068776D">
        <w:rPr>
          <w:rFonts w:ascii="Times New Roman" w:hAnsi="Times New Roman" w:cs="Times New Roman"/>
          <w:kern w:val="0"/>
        </w:rPr>
        <w:t xml:space="preserve">adv. </w:t>
      </w:r>
      <w:r w:rsidR="0068776D">
        <w:rPr>
          <w:rFonts w:ascii="Times New Roman" w:hAnsi="Times New Roman" w:cs="Times New Roman" w:hint="eastAsia"/>
          <w:kern w:val="0"/>
        </w:rPr>
        <w:t>meaning without doubt)</w:t>
      </w:r>
    </w:p>
    <w:p w:rsidR="00422CDF" w:rsidRDefault="00422CDF" w:rsidP="005D0709">
      <w:pPr>
        <w:widowControl/>
        <w:autoSpaceDE w:val="0"/>
        <w:autoSpaceDN w:val="0"/>
        <w:adjustRightInd w:val="0"/>
        <w:ind w:left="360"/>
        <w:rPr>
          <w:rFonts w:ascii="Times New Roman" w:hAnsi="Times New Roman" w:cs="Times New Roman"/>
          <w:kern w:val="0"/>
        </w:rPr>
      </w:pPr>
    </w:p>
    <w:p w:rsidR="00422CDF" w:rsidRDefault="005D0709" w:rsidP="005D0709">
      <w:pPr>
        <w:widowControl/>
        <w:autoSpaceDE w:val="0"/>
        <w:autoSpaceDN w:val="0"/>
        <w:adjustRightInd w:val="0"/>
        <w:ind w:left="360"/>
        <w:rPr>
          <w:rFonts w:ascii="Times New Roman" w:hAnsi="Times New Roman" w:cs="Times New Roman"/>
          <w:kern w:val="0"/>
        </w:rPr>
      </w:pPr>
      <w:r>
        <w:rPr>
          <w:rFonts w:ascii="Times New Roman" w:hAnsi="Times New Roman" w:cs="Times New Roman" w:hint="eastAsia"/>
          <w:kern w:val="0"/>
        </w:rPr>
        <w:t>(</w:t>
      </w:r>
      <w:r>
        <w:rPr>
          <w:rFonts w:ascii="Times New Roman" w:hAnsi="Times New Roman" w:cs="Times New Roman"/>
          <w:kern w:val="0"/>
        </w:rPr>
        <w:t>5) thrown</w:t>
      </w:r>
      <w:r w:rsidR="00422CDF">
        <w:rPr>
          <w:rFonts w:ascii="Times New Roman" w:hAnsi="Times New Roman" w:cs="Times New Roman"/>
          <w:kern w:val="0"/>
        </w:rPr>
        <w:t xml:space="preserve"> in</w:t>
      </w:r>
      <w:r>
        <w:rPr>
          <w:rFonts w:ascii="Times New Roman" w:hAnsi="Times New Roman" w:cs="Times New Roman"/>
          <w:kern w:val="0"/>
        </w:rPr>
        <w:t xml:space="preserve">(6) go with  </w:t>
      </w:r>
    </w:p>
    <w:p w:rsidR="005B1C81" w:rsidRDefault="005D0709" w:rsidP="00422CDF">
      <w:pPr>
        <w:widowControl/>
        <w:autoSpaceDE w:val="0"/>
        <w:autoSpaceDN w:val="0"/>
        <w:adjustRightInd w:val="0"/>
        <w:ind w:left="360"/>
        <w:rPr>
          <w:rFonts w:ascii="Times New Roman" w:hAnsi="Times New Roman" w:cs="Times New Roman"/>
          <w:kern w:val="0"/>
        </w:rPr>
      </w:pPr>
      <w:r>
        <w:rPr>
          <w:rFonts w:ascii="Times New Roman" w:hAnsi="Times New Roman" w:cs="Times New Roman"/>
          <w:kern w:val="0"/>
        </w:rPr>
        <w:t>(7) bawl out  (8) throw in</w:t>
      </w:r>
    </w:p>
    <w:p w:rsidR="005D0709" w:rsidRDefault="005D0709" w:rsidP="005B1C81">
      <w:pPr>
        <w:widowControl/>
        <w:autoSpaceDE w:val="0"/>
        <w:autoSpaceDN w:val="0"/>
        <w:adjustRightInd w:val="0"/>
        <w:rPr>
          <w:rFonts w:ascii="Times New Roman" w:hAnsi="Times New Roman" w:cs="Times New Roman"/>
          <w:b/>
          <w:kern w:val="0"/>
        </w:rPr>
      </w:pPr>
      <w:r w:rsidRPr="005D0709">
        <w:rPr>
          <w:rFonts w:ascii="Times New Roman" w:hAnsi="Times New Roman" w:cs="Times New Roman"/>
          <w:b/>
          <w:kern w:val="0"/>
        </w:rPr>
        <w:lastRenderedPageBreak/>
        <w:t>II Sentences and rhetoric</w:t>
      </w:r>
    </w:p>
    <w:p w:rsidR="005D0709" w:rsidRDefault="005D0709" w:rsidP="005D0709">
      <w:pPr>
        <w:pStyle w:val="a4"/>
        <w:widowControl/>
        <w:numPr>
          <w:ilvl w:val="0"/>
          <w:numId w:val="4"/>
        </w:numPr>
        <w:autoSpaceDE w:val="0"/>
        <w:autoSpaceDN w:val="0"/>
        <w:adjustRightInd w:val="0"/>
        <w:ind w:firstLineChars="0"/>
        <w:rPr>
          <w:rFonts w:ascii="Times New Roman" w:hAnsi="Times New Roman" w:cs="Times New Roman"/>
          <w:kern w:val="0"/>
        </w:rPr>
      </w:pPr>
      <w:r w:rsidRPr="005D0709">
        <w:rPr>
          <w:rFonts w:ascii="Times New Roman" w:hAnsi="Times New Roman" w:cs="Times New Roman"/>
          <w:kern w:val="0"/>
        </w:rPr>
        <w:t>Paraphrase</w:t>
      </w:r>
    </w:p>
    <w:p w:rsidR="00274D03" w:rsidRDefault="00274D03" w:rsidP="00274D03">
      <w:pPr>
        <w:pStyle w:val="a4"/>
        <w:widowControl/>
        <w:numPr>
          <w:ilvl w:val="0"/>
          <w:numId w:val="7"/>
        </w:numPr>
        <w:autoSpaceDE w:val="0"/>
        <w:autoSpaceDN w:val="0"/>
        <w:adjustRightInd w:val="0"/>
        <w:ind w:firstLineChars="0"/>
        <w:rPr>
          <w:rFonts w:ascii="Times New Roman" w:hAnsi="Times New Roman" w:cs="Times New Roman"/>
          <w:kern w:val="0"/>
        </w:rPr>
      </w:pPr>
      <w:r>
        <w:rPr>
          <w:rFonts w:ascii="Times New Roman" w:hAnsi="Times New Roman" w:cs="Times New Roman" w:hint="eastAsia"/>
          <w:kern w:val="0"/>
        </w:rPr>
        <w:t>We</w:t>
      </w:r>
      <w:r>
        <w:rPr>
          <w:rFonts w:ascii="Times New Roman" w:hAnsi="Times New Roman" w:cs="Times New Roman"/>
          <w:kern w:val="0"/>
        </w:rPr>
        <w:t xml:space="preserve">ll, tell me about your life before you decided to do us the honor of having you as a student here. </w:t>
      </w:r>
    </w:p>
    <w:p w:rsidR="00274D03" w:rsidRDefault="006D3202" w:rsidP="00274D03">
      <w:pPr>
        <w:pStyle w:val="a4"/>
        <w:widowControl/>
        <w:numPr>
          <w:ilvl w:val="0"/>
          <w:numId w:val="7"/>
        </w:numPr>
        <w:autoSpaceDE w:val="0"/>
        <w:autoSpaceDN w:val="0"/>
        <w:adjustRightInd w:val="0"/>
        <w:ind w:firstLineChars="0"/>
        <w:rPr>
          <w:rFonts w:ascii="Times New Roman" w:hAnsi="Times New Roman" w:cs="Times New Roman"/>
          <w:kern w:val="0"/>
        </w:rPr>
      </w:pPr>
      <w:r>
        <w:rPr>
          <w:rFonts w:ascii="Times New Roman" w:hAnsi="Times New Roman" w:cs="Times New Roman"/>
          <w:kern w:val="0"/>
        </w:rPr>
        <w:t>D</w:t>
      </w:r>
      <w:r w:rsidR="00274D03">
        <w:rPr>
          <w:rFonts w:ascii="Times New Roman" w:hAnsi="Times New Roman" w:cs="Times New Roman"/>
          <w:kern w:val="0"/>
        </w:rPr>
        <w:t xml:space="preserve">on’t be too </w:t>
      </w:r>
      <w:r>
        <w:rPr>
          <w:rFonts w:ascii="Times New Roman" w:hAnsi="Times New Roman" w:cs="Times New Roman"/>
          <w:kern w:val="0"/>
        </w:rPr>
        <w:t xml:space="preserve">modest to suppress your desire to tell the </w:t>
      </w:r>
      <w:r w:rsidR="007F3F82">
        <w:rPr>
          <w:rFonts w:ascii="Times New Roman" w:hAnsi="Times New Roman" w:cs="Times New Roman"/>
          <w:kern w:val="0"/>
        </w:rPr>
        <w:t xml:space="preserve">good stuff </w:t>
      </w:r>
      <w:r>
        <w:rPr>
          <w:rFonts w:ascii="Times New Roman" w:hAnsi="Times New Roman" w:cs="Times New Roman"/>
          <w:kern w:val="0"/>
        </w:rPr>
        <w:t>about yourself.</w:t>
      </w:r>
    </w:p>
    <w:p w:rsidR="007F3F82" w:rsidRDefault="000878BF" w:rsidP="00274D03">
      <w:pPr>
        <w:pStyle w:val="a4"/>
        <w:widowControl/>
        <w:numPr>
          <w:ilvl w:val="0"/>
          <w:numId w:val="7"/>
        </w:numPr>
        <w:autoSpaceDE w:val="0"/>
        <w:autoSpaceDN w:val="0"/>
        <w:adjustRightInd w:val="0"/>
        <w:ind w:firstLineChars="0"/>
        <w:rPr>
          <w:rFonts w:ascii="Times New Roman" w:hAnsi="Times New Roman" w:cs="Times New Roman"/>
          <w:kern w:val="0"/>
        </w:rPr>
      </w:pPr>
      <w:r>
        <w:rPr>
          <w:rFonts w:ascii="Times New Roman" w:hAnsi="Times New Roman" w:cs="Times New Roman"/>
          <w:kern w:val="0"/>
        </w:rPr>
        <w:t>Chicago, Illinois! Well, a bit of geographical knowledge for my benefit, right, Roberts? And free of charge.</w:t>
      </w:r>
    </w:p>
    <w:p w:rsidR="007F3F82" w:rsidRDefault="007F3F82" w:rsidP="00274D03">
      <w:pPr>
        <w:pStyle w:val="a4"/>
        <w:widowControl/>
        <w:numPr>
          <w:ilvl w:val="0"/>
          <w:numId w:val="7"/>
        </w:numPr>
        <w:autoSpaceDE w:val="0"/>
        <w:autoSpaceDN w:val="0"/>
        <w:adjustRightInd w:val="0"/>
        <w:ind w:firstLineChars="0"/>
        <w:rPr>
          <w:rFonts w:ascii="Times New Roman" w:hAnsi="Times New Roman" w:cs="Times New Roman"/>
          <w:kern w:val="0"/>
        </w:rPr>
      </w:pPr>
      <w:r>
        <w:rPr>
          <w:rFonts w:ascii="Times New Roman" w:hAnsi="Times New Roman" w:cs="Times New Roman"/>
          <w:kern w:val="0"/>
        </w:rPr>
        <w:t xml:space="preserve">But I swear, however difficult it is I’m going to find out who the thief is. </w:t>
      </w:r>
    </w:p>
    <w:p w:rsidR="007F3F82" w:rsidRPr="005D0709" w:rsidRDefault="007F3F82" w:rsidP="007F3F82">
      <w:pPr>
        <w:pStyle w:val="a4"/>
        <w:widowControl/>
        <w:autoSpaceDE w:val="0"/>
        <w:autoSpaceDN w:val="0"/>
        <w:adjustRightInd w:val="0"/>
        <w:ind w:left="1080" w:firstLineChars="0" w:firstLine="0"/>
        <w:rPr>
          <w:rFonts w:ascii="Times New Roman" w:hAnsi="Times New Roman" w:cs="Times New Roman"/>
          <w:kern w:val="0"/>
        </w:rPr>
      </w:pPr>
    </w:p>
    <w:p w:rsidR="005D0709" w:rsidRDefault="005D0709" w:rsidP="005D0709">
      <w:pPr>
        <w:pStyle w:val="a4"/>
        <w:widowControl/>
        <w:numPr>
          <w:ilvl w:val="0"/>
          <w:numId w:val="4"/>
        </w:numPr>
        <w:autoSpaceDE w:val="0"/>
        <w:autoSpaceDN w:val="0"/>
        <w:adjustRightInd w:val="0"/>
        <w:ind w:firstLineChars="0"/>
        <w:rPr>
          <w:rFonts w:ascii="Times New Roman" w:hAnsi="Times New Roman" w:cs="Times New Roman"/>
          <w:kern w:val="0"/>
        </w:rPr>
      </w:pPr>
      <w:r>
        <w:rPr>
          <w:rFonts w:ascii="Times New Roman" w:hAnsi="Times New Roman" w:cs="Times New Roman"/>
          <w:kern w:val="0"/>
        </w:rPr>
        <w:t>Translation</w:t>
      </w:r>
    </w:p>
    <w:p w:rsidR="00D576AC" w:rsidRDefault="0068776D" w:rsidP="003E1F80">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kern w:val="0"/>
        </w:rPr>
        <w:t>(1)</w:t>
      </w:r>
      <w:r w:rsidR="00EB565F">
        <w:rPr>
          <w:rFonts w:ascii="Times New Roman" w:hAnsi="Times New Roman" w:cs="Times New Roman" w:hint="eastAsia"/>
          <w:kern w:val="0"/>
        </w:rPr>
        <w:t>如果他</w:t>
      </w:r>
      <w:r w:rsidR="00D576AC">
        <w:rPr>
          <w:rFonts w:ascii="Times New Roman" w:hAnsi="Times New Roman" w:cs="Times New Roman" w:hint="eastAsia"/>
          <w:kern w:val="0"/>
        </w:rPr>
        <w:t>在什么事情上要训斥你，无关紧要的事情，他会查看他带在身边的一张单子，然后他会到你房间里把你训斥一通，并告诉你会有什么相应的惩罚。</w:t>
      </w:r>
    </w:p>
    <w:p w:rsidR="003E1F80" w:rsidRDefault="003E1F80" w:rsidP="003E1F80">
      <w:pPr>
        <w:widowControl/>
        <w:autoSpaceDE w:val="0"/>
        <w:autoSpaceDN w:val="0"/>
        <w:adjustRightInd w:val="0"/>
        <w:ind w:left="360" w:hangingChars="150" w:hanging="360"/>
        <w:rPr>
          <w:rFonts w:ascii="Times New Roman" w:hAnsi="Times New Roman" w:cs="Times New Roman"/>
          <w:kern w:val="0"/>
        </w:rPr>
      </w:pPr>
    </w:p>
    <w:p w:rsidR="0068776D" w:rsidRDefault="0068776D" w:rsidP="003E1F80">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kern w:val="0"/>
        </w:rPr>
        <w:t>(2)</w:t>
      </w:r>
      <w:r w:rsidR="00D576AC">
        <w:rPr>
          <w:rFonts w:ascii="Times New Roman" w:hAnsi="Times New Roman" w:cs="Times New Roman" w:hint="eastAsia"/>
          <w:kern w:val="0"/>
        </w:rPr>
        <w:t>既然你这么见多识广，在教育问题上你自然也是权威了。</w:t>
      </w:r>
      <w:r w:rsidR="00EA1FF3">
        <w:rPr>
          <w:rFonts w:ascii="Times New Roman" w:hAnsi="Times New Roman" w:cs="Times New Roman" w:hint="eastAsia"/>
          <w:kern w:val="0"/>
        </w:rPr>
        <w:t>我想对于现代教育体制中固有的利弊，你一定是有很多理论的。</w:t>
      </w:r>
    </w:p>
    <w:p w:rsidR="003E1F80" w:rsidRDefault="003E1F80" w:rsidP="003E1F80">
      <w:pPr>
        <w:widowControl/>
        <w:autoSpaceDE w:val="0"/>
        <w:autoSpaceDN w:val="0"/>
        <w:adjustRightInd w:val="0"/>
        <w:ind w:left="360" w:hangingChars="150" w:hanging="360"/>
        <w:rPr>
          <w:rFonts w:ascii="Times New Roman" w:hAnsi="Times New Roman" w:cs="Times New Roman"/>
          <w:kern w:val="0"/>
        </w:rPr>
      </w:pPr>
    </w:p>
    <w:p w:rsidR="00EA1FF3" w:rsidRDefault="0068776D" w:rsidP="003E1F80">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kern w:val="0"/>
        </w:rPr>
        <w:t>(3)</w:t>
      </w:r>
      <w:r w:rsidR="00EA1FF3">
        <w:rPr>
          <w:rFonts w:ascii="Times New Roman" w:hAnsi="Times New Roman" w:cs="Times New Roman" w:hint="eastAsia"/>
          <w:kern w:val="0"/>
        </w:rPr>
        <w:t>转椅随着范·内斯的身体前倾而回落，他的肚子紧紧地抵着办公桌，一条胳膊</w:t>
      </w:r>
      <w:r w:rsidR="006F2E89">
        <w:rPr>
          <w:rFonts w:ascii="Times New Roman" w:hAnsi="Times New Roman" w:cs="Times New Roman" w:hint="eastAsia"/>
          <w:kern w:val="0"/>
        </w:rPr>
        <w:t>在桌上伸直了杵过来，</w:t>
      </w:r>
      <w:r w:rsidR="00E502ED">
        <w:rPr>
          <w:rFonts w:ascii="Times New Roman" w:hAnsi="Times New Roman" w:cs="Times New Roman" w:hint="eastAsia"/>
          <w:kern w:val="0"/>
        </w:rPr>
        <w:t>手上握成个拳头。</w:t>
      </w:r>
    </w:p>
    <w:p w:rsidR="003E1F80" w:rsidRDefault="003E1F80" w:rsidP="0068776D">
      <w:pPr>
        <w:widowControl/>
        <w:autoSpaceDE w:val="0"/>
        <w:autoSpaceDN w:val="0"/>
        <w:adjustRightInd w:val="0"/>
        <w:rPr>
          <w:rFonts w:ascii="Times New Roman" w:hAnsi="Times New Roman" w:cs="Times New Roman"/>
          <w:kern w:val="0"/>
        </w:rPr>
      </w:pPr>
    </w:p>
    <w:p w:rsidR="0068776D" w:rsidRDefault="0068776D" w:rsidP="0068776D">
      <w:pPr>
        <w:widowControl/>
        <w:autoSpaceDE w:val="0"/>
        <w:autoSpaceDN w:val="0"/>
        <w:adjustRightInd w:val="0"/>
        <w:rPr>
          <w:rFonts w:ascii="Times New Roman" w:hAnsi="Times New Roman" w:cs="Times New Roman"/>
          <w:kern w:val="0"/>
        </w:rPr>
      </w:pPr>
      <w:r>
        <w:rPr>
          <w:rFonts w:ascii="Times New Roman" w:hAnsi="Times New Roman" w:cs="Times New Roman"/>
          <w:kern w:val="0"/>
        </w:rPr>
        <w:t xml:space="preserve">(4) </w:t>
      </w:r>
      <w:r w:rsidR="00193980">
        <w:rPr>
          <w:rFonts w:ascii="Times New Roman" w:hAnsi="Times New Roman" w:cs="Times New Roman" w:hint="eastAsia"/>
          <w:kern w:val="0"/>
        </w:rPr>
        <w:t>T</w:t>
      </w:r>
      <w:r w:rsidR="00193980">
        <w:rPr>
          <w:rFonts w:ascii="Times New Roman" w:hAnsi="Times New Roman" w:cs="Times New Roman"/>
          <w:kern w:val="0"/>
        </w:rPr>
        <w:t>hings got so bad that the boss bawled him out.</w:t>
      </w:r>
    </w:p>
    <w:p w:rsidR="003E1F80" w:rsidRDefault="003E1F80" w:rsidP="0068776D">
      <w:pPr>
        <w:widowControl/>
        <w:autoSpaceDE w:val="0"/>
        <w:autoSpaceDN w:val="0"/>
        <w:adjustRightInd w:val="0"/>
        <w:rPr>
          <w:rFonts w:ascii="Times New Roman" w:hAnsi="Times New Roman" w:cs="Times New Roman"/>
          <w:kern w:val="0"/>
        </w:rPr>
      </w:pPr>
    </w:p>
    <w:p w:rsidR="0068776D" w:rsidRDefault="0068776D" w:rsidP="0068776D">
      <w:pPr>
        <w:widowControl/>
        <w:autoSpaceDE w:val="0"/>
        <w:autoSpaceDN w:val="0"/>
        <w:adjustRightInd w:val="0"/>
        <w:rPr>
          <w:rFonts w:ascii="Times New Roman" w:hAnsi="Times New Roman" w:cs="Times New Roman"/>
          <w:kern w:val="0"/>
        </w:rPr>
      </w:pPr>
      <w:r>
        <w:rPr>
          <w:rFonts w:ascii="Times New Roman" w:hAnsi="Times New Roman" w:cs="Times New Roman"/>
          <w:kern w:val="0"/>
        </w:rPr>
        <w:t>(5)</w:t>
      </w:r>
      <w:r w:rsidR="00193980">
        <w:rPr>
          <w:rFonts w:ascii="Times New Roman" w:hAnsi="Times New Roman" w:cs="Times New Roman"/>
          <w:kern w:val="0"/>
        </w:rPr>
        <w:t xml:space="preserve"> Only black can go with Mrs. Smith’s elegant style.</w:t>
      </w:r>
    </w:p>
    <w:p w:rsidR="003E1F80" w:rsidRDefault="003E1F80" w:rsidP="003E1F80">
      <w:pPr>
        <w:widowControl/>
        <w:autoSpaceDE w:val="0"/>
        <w:autoSpaceDN w:val="0"/>
        <w:adjustRightInd w:val="0"/>
        <w:ind w:left="360" w:hangingChars="150" w:hanging="360"/>
        <w:rPr>
          <w:rFonts w:ascii="Times New Roman" w:hAnsi="Times New Roman" w:cs="Times New Roman"/>
          <w:kern w:val="0"/>
        </w:rPr>
      </w:pPr>
    </w:p>
    <w:p w:rsidR="0068776D" w:rsidRDefault="0068776D" w:rsidP="003E1F80">
      <w:pPr>
        <w:widowControl/>
        <w:autoSpaceDE w:val="0"/>
        <w:autoSpaceDN w:val="0"/>
        <w:adjustRightInd w:val="0"/>
        <w:ind w:left="360" w:hangingChars="150" w:hanging="360"/>
        <w:rPr>
          <w:rFonts w:ascii="Times New Roman" w:hAnsi="Times New Roman" w:cs="Times New Roman"/>
          <w:kern w:val="0"/>
        </w:rPr>
      </w:pPr>
      <w:r>
        <w:rPr>
          <w:rFonts w:ascii="Times New Roman" w:hAnsi="Times New Roman" w:cs="Times New Roman"/>
          <w:kern w:val="0"/>
        </w:rPr>
        <w:t>(6)</w:t>
      </w:r>
      <w:r w:rsidR="00193980">
        <w:t>He claimed to be an authority on international law, but failed to figure out     even the basic facts of this case.</w:t>
      </w:r>
    </w:p>
    <w:p w:rsidR="003E1F80" w:rsidRDefault="003E1F80" w:rsidP="0068776D">
      <w:pPr>
        <w:widowControl/>
        <w:autoSpaceDE w:val="0"/>
        <w:autoSpaceDN w:val="0"/>
        <w:adjustRightInd w:val="0"/>
        <w:rPr>
          <w:rFonts w:ascii="Times New Roman" w:hAnsi="Times New Roman" w:cs="Times New Roman"/>
          <w:kern w:val="0"/>
        </w:rPr>
      </w:pPr>
    </w:p>
    <w:p w:rsidR="0068776D" w:rsidRDefault="0068776D" w:rsidP="0068776D">
      <w:pPr>
        <w:widowControl/>
        <w:autoSpaceDE w:val="0"/>
        <w:autoSpaceDN w:val="0"/>
        <w:adjustRightInd w:val="0"/>
        <w:rPr>
          <w:rFonts w:ascii="Times New Roman" w:hAnsi="Times New Roman" w:cs="Times New Roman"/>
          <w:kern w:val="0"/>
        </w:rPr>
      </w:pPr>
      <w:r>
        <w:rPr>
          <w:rFonts w:ascii="Times New Roman" w:hAnsi="Times New Roman" w:cs="Times New Roman"/>
          <w:kern w:val="0"/>
        </w:rPr>
        <w:t>(7)</w:t>
      </w:r>
      <w:r w:rsidR="001B6D83">
        <w:rPr>
          <w:rFonts w:ascii="Times New Roman" w:hAnsi="Times New Roman" w:cs="Times New Roman"/>
          <w:kern w:val="0"/>
        </w:rPr>
        <w:t>The door swung open and there appeared a familiar figure.</w:t>
      </w:r>
    </w:p>
    <w:p w:rsidR="003E1F80" w:rsidRDefault="003E1F80" w:rsidP="003E1F80">
      <w:pPr>
        <w:widowControl/>
        <w:autoSpaceDE w:val="0"/>
        <w:autoSpaceDN w:val="0"/>
        <w:adjustRightInd w:val="0"/>
        <w:ind w:left="360" w:hangingChars="150" w:hanging="360"/>
        <w:rPr>
          <w:rFonts w:ascii="Times New Roman" w:hAnsi="Times New Roman" w:cs="Times New Roman"/>
          <w:kern w:val="0"/>
        </w:rPr>
      </w:pPr>
    </w:p>
    <w:p w:rsidR="0068776D" w:rsidRDefault="0068776D" w:rsidP="003E1F80">
      <w:pPr>
        <w:widowControl/>
        <w:autoSpaceDE w:val="0"/>
        <w:autoSpaceDN w:val="0"/>
        <w:adjustRightInd w:val="0"/>
        <w:ind w:left="360" w:hangingChars="150" w:hanging="360"/>
      </w:pPr>
      <w:r>
        <w:rPr>
          <w:rFonts w:ascii="Times New Roman" w:hAnsi="Times New Roman" w:cs="Times New Roman"/>
          <w:kern w:val="0"/>
        </w:rPr>
        <w:t>(8)</w:t>
      </w:r>
      <w:r w:rsidR="001B6D83">
        <w:t>It must be acknowledged that their success is in a great measure due to their unwearied/unyielding/persevering efforts.</w:t>
      </w:r>
    </w:p>
    <w:p w:rsidR="001B6D83" w:rsidRPr="0068776D" w:rsidRDefault="001B6D83" w:rsidP="0068776D">
      <w:pPr>
        <w:widowControl/>
        <w:autoSpaceDE w:val="0"/>
        <w:autoSpaceDN w:val="0"/>
        <w:adjustRightInd w:val="0"/>
        <w:rPr>
          <w:rFonts w:ascii="Times New Roman" w:hAnsi="Times New Roman" w:cs="Times New Roman"/>
          <w:kern w:val="0"/>
        </w:rPr>
      </w:pPr>
    </w:p>
    <w:p w:rsidR="005D0709" w:rsidRPr="005D0709" w:rsidRDefault="005D0709" w:rsidP="005D0709">
      <w:pPr>
        <w:pStyle w:val="a4"/>
        <w:widowControl/>
        <w:numPr>
          <w:ilvl w:val="0"/>
          <w:numId w:val="4"/>
        </w:numPr>
        <w:autoSpaceDE w:val="0"/>
        <w:autoSpaceDN w:val="0"/>
        <w:adjustRightInd w:val="0"/>
        <w:ind w:firstLineChars="0"/>
        <w:rPr>
          <w:rFonts w:ascii="Times New Roman" w:hAnsi="Times New Roman" w:cs="Times New Roman"/>
          <w:kern w:val="0"/>
        </w:rPr>
      </w:pPr>
      <w:r>
        <w:rPr>
          <w:rFonts w:ascii="Times New Roman" w:hAnsi="Times New Roman" w:cs="Times New Roman"/>
          <w:kern w:val="0"/>
        </w:rPr>
        <w:t>Rhetoric</w:t>
      </w:r>
    </w:p>
    <w:p w:rsidR="005B1C81" w:rsidRPr="00971753" w:rsidRDefault="00971753" w:rsidP="00971753">
      <w:pPr>
        <w:widowControl/>
        <w:autoSpaceDE w:val="0"/>
        <w:autoSpaceDN w:val="0"/>
        <w:adjustRightInd w:val="0"/>
        <w:ind w:left="360" w:hangingChars="150" w:hanging="360"/>
        <w:rPr>
          <w:rFonts w:ascii="Times New Roman" w:hAnsi="Times New Roman" w:cs="Times New Roman"/>
          <w:kern w:val="0"/>
        </w:rPr>
      </w:pPr>
      <w:r w:rsidRPr="00971753">
        <w:rPr>
          <w:rFonts w:ascii="Times New Roman" w:hAnsi="Times New Roman" w:cs="Times New Roman" w:hint="eastAsia"/>
          <w:kern w:val="0"/>
        </w:rPr>
        <w:t>(1)</w:t>
      </w:r>
      <w:r w:rsidR="00120535" w:rsidRPr="00971753">
        <w:rPr>
          <w:rFonts w:ascii="Times New Roman" w:hAnsi="Times New Roman" w:cs="Times New Roman" w:hint="eastAsia"/>
          <w:kern w:val="0"/>
        </w:rPr>
        <w:t>V</w:t>
      </w:r>
      <w:r w:rsidR="00120535" w:rsidRPr="00971753">
        <w:rPr>
          <w:rFonts w:ascii="Times New Roman" w:hAnsi="Times New Roman" w:cs="Times New Roman"/>
          <w:kern w:val="0"/>
        </w:rPr>
        <w:t>an Ness:</w:t>
      </w:r>
      <w:r w:rsidR="00120535" w:rsidRPr="00971753">
        <w:rPr>
          <w:rFonts w:ascii="Times New Roman" w:hAnsi="Times New Roman" w:cs="Times New Roman"/>
          <w:color w:val="3366FF"/>
          <w:kern w:val="0"/>
        </w:rPr>
        <w:t xml:space="preserve"> condescending</w:t>
      </w:r>
      <w:r w:rsidR="00E1043D" w:rsidRPr="00971753">
        <w:rPr>
          <w:rFonts w:ascii="Times New Roman" w:hAnsi="Times New Roman" w:cs="Times New Roman"/>
          <w:color w:val="3366FF"/>
          <w:kern w:val="0"/>
        </w:rPr>
        <w:t>/arrogant</w:t>
      </w:r>
      <w:r w:rsidR="009E3B8F" w:rsidRPr="00971753">
        <w:rPr>
          <w:rFonts w:ascii="Times New Roman" w:hAnsi="Times New Roman" w:cs="Times New Roman"/>
          <w:color w:val="3366FF"/>
          <w:kern w:val="0"/>
        </w:rPr>
        <w:t xml:space="preserve"> and intimidating</w:t>
      </w:r>
      <w:r w:rsidR="00330796" w:rsidRPr="00971753">
        <w:rPr>
          <w:rFonts w:ascii="Times New Roman" w:hAnsi="Times New Roman" w:cs="Times New Roman"/>
          <w:kern w:val="0"/>
        </w:rPr>
        <w:t xml:space="preserve"> (</w:t>
      </w:r>
      <w:r w:rsidR="002267DF" w:rsidRPr="00971753">
        <w:rPr>
          <w:rFonts w:ascii="Times New Roman" w:hAnsi="Times New Roman" w:cs="Times New Roman"/>
          <w:kern w:val="0"/>
        </w:rPr>
        <w:t>You can sit down; P</w:t>
      </w:r>
      <w:r w:rsidR="00330796" w:rsidRPr="00971753">
        <w:rPr>
          <w:rFonts w:ascii="Times New Roman" w:hAnsi="Times New Roman" w:cs="Times New Roman"/>
          <w:kern w:val="0"/>
        </w:rPr>
        <w:t xml:space="preserve">roceed; </w:t>
      </w:r>
      <w:r w:rsidR="002267DF" w:rsidRPr="00971753">
        <w:rPr>
          <w:rFonts w:ascii="Times New Roman" w:hAnsi="Times New Roman" w:cs="Times New Roman"/>
          <w:kern w:val="0"/>
        </w:rPr>
        <w:t>Answer me!;</w:t>
      </w:r>
      <w:r w:rsidR="00330796" w:rsidRPr="00971753">
        <w:rPr>
          <w:rFonts w:ascii="Times New Roman" w:hAnsi="Times New Roman" w:cs="Times New Roman"/>
          <w:kern w:val="0"/>
        </w:rPr>
        <w:t>There is no room for a thief; I said you may go!)</w:t>
      </w:r>
      <w:r w:rsidR="009E3B8F" w:rsidRPr="00971753">
        <w:rPr>
          <w:rFonts w:ascii="Times New Roman" w:hAnsi="Times New Roman" w:cs="Times New Roman"/>
          <w:kern w:val="0"/>
        </w:rPr>
        <w:t xml:space="preserve">, </w:t>
      </w:r>
      <w:r w:rsidR="009E3B8F" w:rsidRPr="00971753">
        <w:rPr>
          <w:rFonts w:ascii="Times New Roman" w:hAnsi="Times New Roman" w:cs="Times New Roman"/>
          <w:color w:val="3366FF"/>
          <w:kern w:val="0"/>
        </w:rPr>
        <w:t>ironic</w:t>
      </w:r>
      <w:r w:rsidR="009E3B8F" w:rsidRPr="00971753">
        <w:rPr>
          <w:rFonts w:ascii="Times New Roman" w:hAnsi="Times New Roman" w:cs="Times New Roman"/>
          <w:kern w:val="0"/>
        </w:rPr>
        <w:t xml:space="preserve">(honor us autobiographical urge; a very imposing list; With your vast experience, naturally you would be quite an authority on matters educational. I suppose you have many theories as to the strength and weaknesses inherent in the modern educational system), </w:t>
      </w:r>
      <w:r w:rsidR="009E3B8F" w:rsidRPr="00971753">
        <w:rPr>
          <w:rFonts w:ascii="Times New Roman" w:hAnsi="Times New Roman" w:cs="Times New Roman"/>
          <w:color w:val="3366FF"/>
          <w:kern w:val="0"/>
        </w:rPr>
        <w:t>playing cat and mouse</w:t>
      </w:r>
      <w:r w:rsidR="00330796" w:rsidRPr="00971753">
        <w:rPr>
          <w:rFonts w:ascii="Times New Roman" w:hAnsi="Times New Roman" w:cs="Times New Roman"/>
          <w:kern w:val="0"/>
        </w:rPr>
        <w:t xml:space="preserve"> (torture tactics, asking questions that leave Roberts </w:t>
      </w:r>
      <w:r w:rsidR="00330796" w:rsidRPr="00971753">
        <w:rPr>
          <w:rFonts w:ascii="Times New Roman" w:hAnsi="Times New Roman" w:cs="Times New Roman" w:hint="eastAsia"/>
          <w:kern w:val="0"/>
        </w:rPr>
        <w:t>ba</w:t>
      </w:r>
      <w:r w:rsidR="00330796" w:rsidRPr="00971753">
        <w:rPr>
          <w:rFonts w:ascii="Times New Roman" w:hAnsi="Times New Roman" w:cs="Times New Roman"/>
          <w:kern w:val="0"/>
        </w:rPr>
        <w:t>ffled and upset)</w:t>
      </w:r>
      <w:r w:rsidR="002267DF" w:rsidRPr="00971753">
        <w:rPr>
          <w:rFonts w:ascii="Times New Roman" w:hAnsi="Times New Roman" w:cs="Times New Roman"/>
          <w:kern w:val="0"/>
        </w:rPr>
        <w:t xml:space="preserve">, </w:t>
      </w:r>
      <w:r w:rsidR="002267DF" w:rsidRPr="00971753">
        <w:rPr>
          <w:rFonts w:ascii="Times New Roman" w:hAnsi="Times New Roman" w:cs="Times New Roman"/>
          <w:color w:val="3366FF"/>
          <w:kern w:val="0"/>
        </w:rPr>
        <w:t>smug</w:t>
      </w:r>
      <w:r w:rsidR="002267DF" w:rsidRPr="00971753">
        <w:rPr>
          <w:rFonts w:ascii="Times New Roman" w:hAnsi="Times New Roman" w:cs="Times New Roman"/>
          <w:kern w:val="0"/>
        </w:rPr>
        <w:t>(the speech about his commitment)</w:t>
      </w:r>
    </w:p>
    <w:p w:rsidR="009E3B8F" w:rsidRPr="009E3B8F" w:rsidRDefault="009E3B8F" w:rsidP="009E3B8F">
      <w:pPr>
        <w:pStyle w:val="a4"/>
        <w:widowControl/>
        <w:autoSpaceDE w:val="0"/>
        <w:autoSpaceDN w:val="0"/>
        <w:adjustRightInd w:val="0"/>
        <w:ind w:left="360" w:firstLineChars="0" w:firstLine="0"/>
        <w:rPr>
          <w:rFonts w:ascii="Times New Roman" w:hAnsi="Times New Roman" w:cs="Times New Roman"/>
          <w:kern w:val="0"/>
        </w:rPr>
      </w:pPr>
      <w:r>
        <w:rPr>
          <w:rFonts w:ascii="Times New Roman" w:hAnsi="Times New Roman" w:cs="Times New Roman"/>
          <w:kern w:val="0"/>
        </w:rPr>
        <w:t xml:space="preserve">Roberts: </w:t>
      </w:r>
      <w:r w:rsidRPr="00330796">
        <w:rPr>
          <w:rFonts w:ascii="Times New Roman" w:hAnsi="Times New Roman" w:cs="Times New Roman"/>
          <w:color w:val="3366FF"/>
          <w:kern w:val="0"/>
        </w:rPr>
        <w:t>upset, trying to figure out what it is all about, reticent and cautious</w:t>
      </w:r>
    </w:p>
    <w:p w:rsidR="003E1F80" w:rsidRDefault="003E1F80" w:rsidP="00971753">
      <w:pPr>
        <w:widowControl/>
        <w:autoSpaceDE w:val="0"/>
        <w:autoSpaceDN w:val="0"/>
        <w:adjustRightInd w:val="0"/>
        <w:ind w:left="480" w:hangingChars="200" w:hanging="480"/>
        <w:rPr>
          <w:rFonts w:ascii="Times New Roman" w:hAnsi="Times New Roman" w:cs="Times New Roman"/>
          <w:kern w:val="0"/>
        </w:rPr>
      </w:pPr>
    </w:p>
    <w:p w:rsidR="005B1C81" w:rsidRPr="00422CDF" w:rsidRDefault="00971753" w:rsidP="00422CDF">
      <w:pPr>
        <w:widowControl/>
        <w:autoSpaceDE w:val="0"/>
        <w:autoSpaceDN w:val="0"/>
        <w:adjustRightInd w:val="0"/>
        <w:ind w:left="480" w:hangingChars="200" w:hanging="480"/>
        <w:rPr>
          <w:rFonts w:ascii="Times New Roman" w:hAnsi="Times New Roman" w:cs="Times New Roman"/>
          <w:kern w:val="0"/>
        </w:rPr>
      </w:pPr>
      <w:r>
        <w:rPr>
          <w:rFonts w:ascii="Times New Roman" w:hAnsi="Times New Roman" w:cs="Times New Roman" w:hint="eastAsia"/>
          <w:kern w:val="0"/>
        </w:rPr>
        <w:t xml:space="preserve">(2) </w:t>
      </w:r>
      <w:r w:rsidR="00330796">
        <w:rPr>
          <w:rFonts w:ascii="Times New Roman" w:hAnsi="Times New Roman" w:cs="Times New Roman" w:hint="eastAsia"/>
          <w:kern w:val="0"/>
        </w:rPr>
        <w:t>Ver</w:t>
      </w:r>
      <w:r w:rsidR="00330796">
        <w:rPr>
          <w:rFonts w:ascii="Times New Roman" w:hAnsi="Times New Roman" w:cs="Times New Roman"/>
          <w:kern w:val="0"/>
        </w:rPr>
        <w:t>bal irony</w:t>
      </w:r>
      <w:r w:rsidR="002267DF">
        <w:rPr>
          <w:rFonts w:ascii="Times New Roman" w:hAnsi="Times New Roman" w:cs="Times New Roman"/>
          <w:kern w:val="0"/>
        </w:rPr>
        <w:t xml:space="preserve"> (examples as above), dramatic irony (the speech about his commitment) </w:t>
      </w:r>
    </w:p>
    <w:p w:rsidR="00496603" w:rsidRPr="00496603" w:rsidRDefault="00496603" w:rsidP="005B1C81">
      <w:pPr>
        <w:widowControl/>
        <w:autoSpaceDE w:val="0"/>
        <w:autoSpaceDN w:val="0"/>
        <w:adjustRightInd w:val="0"/>
        <w:rPr>
          <w:rFonts w:ascii="Times New Roman" w:hAnsi="Times New Roman" w:cs="Times New Roman"/>
          <w:b/>
          <w:kern w:val="0"/>
        </w:rPr>
      </w:pPr>
      <w:r w:rsidRPr="00496603">
        <w:rPr>
          <w:rFonts w:ascii="Times New Roman" w:hAnsi="Times New Roman" w:cs="Times New Roman"/>
          <w:b/>
          <w:kern w:val="0"/>
        </w:rPr>
        <w:lastRenderedPageBreak/>
        <w:t>Intercultural Reflection</w:t>
      </w:r>
    </w:p>
    <w:p w:rsidR="00496603" w:rsidRPr="00496603" w:rsidRDefault="00496603" w:rsidP="00496603">
      <w:pPr>
        <w:widowControl/>
        <w:autoSpaceDE w:val="0"/>
        <w:autoSpaceDN w:val="0"/>
        <w:adjustRightInd w:val="0"/>
        <w:rPr>
          <w:rFonts w:ascii="Times New Roman" w:hAnsi="Times New Roman" w:cs="Times New Roman"/>
          <w:kern w:val="0"/>
        </w:rPr>
      </w:pPr>
      <w:r>
        <w:rPr>
          <w:rFonts w:ascii="Times New Roman" w:hAnsi="Times New Roman" w:cs="Times New Roman"/>
          <w:kern w:val="0"/>
        </w:rPr>
        <w:t xml:space="preserve">Open questions for discussion. </w:t>
      </w:r>
    </w:p>
    <w:p w:rsidR="00137F13" w:rsidRPr="00137F13" w:rsidRDefault="00137F13" w:rsidP="00137F13">
      <w:pPr>
        <w:pStyle w:val="a4"/>
        <w:widowControl/>
        <w:autoSpaceDE w:val="0"/>
        <w:autoSpaceDN w:val="0"/>
        <w:adjustRightInd w:val="0"/>
        <w:ind w:left="360" w:firstLineChars="0" w:firstLine="0"/>
        <w:rPr>
          <w:rFonts w:ascii="Times New Roman" w:hAnsi="Times New Roman" w:cs="Times New Roman"/>
          <w:kern w:val="0"/>
        </w:rPr>
      </w:pPr>
      <w:bookmarkStart w:id="0" w:name="_GoBack"/>
      <w:bookmarkEnd w:id="0"/>
    </w:p>
    <w:sectPr w:rsidR="00137F13" w:rsidRPr="00137F13" w:rsidSect="00F423C9">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CFC" w:rsidRDefault="005A0CFC" w:rsidP="00774BDB">
      <w:r>
        <w:separator/>
      </w:r>
    </w:p>
  </w:endnote>
  <w:endnote w:type="continuationSeparator" w:id="1">
    <w:p w:rsidR="005A0CFC" w:rsidRDefault="005A0CFC" w:rsidP="00774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Heiti SC Light">
    <w:charset w:val="50"/>
    <w:family w:val="auto"/>
    <w:pitch w:val="variable"/>
    <w:sig w:usb0="8000002F" w:usb1="080E004A" w:usb2="00000010" w:usb3="00000000" w:csb0="003E0000"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CFC" w:rsidRDefault="005A0CFC" w:rsidP="00774BDB">
      <w:r>
        <w:separator/>
      </w:r>
    </w:p>
  </w:footnote>
  <w:footnote w:type="continuationSeparator" w:id="1">
    <w:p w:rsidR="005A0CFC" w:rsidRDefault="005A0CFC" w:rsidP="00774B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C17AD"/>
    <w:multiLevelType w:val="hybridMultilevel"/>
    <w:tmpl w:val="C824AB0E"/>
    <w:lvl w:ilvl="0" w:tplc="3746DA1A">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89C6A6B"/>
    <w:multiLevelType w:val="hybridMultilevel"/>
    <w:tmpl w:val="49940B18"/>
    <w:lvl w:ilvl="0" w:tplc="B96AAA4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8220AE0"/>
    <w:multiLevelType w:val="hybridMultilevel"/>
    <w:tmpl w:val="276E0B60"/>
    <w:lvl w:ilvl="0" w:tplc="EC5E78B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A944D77"/>
    <w:multiLevelType w:val="hybridMultilevel"/>
    <w:tmpl w:val="6F4425A6"/>
    <w:lvl w:ilvl="0" w:tplc="1E66A2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CA5F14"/>
    <w:multiLevelType w:val="hybridMultilevel"/>
    <w:tmpl w:val="BECABED4"/>
    <w:lvl w:ilvl="0" w:tplc="3758963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A58397A"/>
    <w:multiLevelType w:val="hybridMultilevel"/>
    <w:tmpl w:val="BFFE060C"/>
    <w:lvl w:ilvl="0" w:tplc="F9A83D72">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7A030FBB"/>
    <w:multiLevelType w:val="hybridMultilevel"/>
    <w:tmpl w:val="93860454"/>
    <w:lvl w:ilvl="0" w:tplc="1EE827C2">
      <w:start w:val="1"/>
      <w:numFmt w:val="decimal"/>
      <w:lvlText w:val="%1."/>
      <w:lvlJc w:val="left"/>
      <w:pPr>
        <w:ind w:left="360" w:hanging="360"/>
      </w:pPr>
      <w:rPr>
        <w:rFonts w:asciiTheme="minorHAnsi" w:eastAsiaTheme="minorEastAsia" w:hAnsiTheme="minorHAnsi" w:cstheme="minorBid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2B4"/>
    <w:rsid w:val="000046E0"/>
    <w:rsid w:val="00030D8F"/>
    <w:rsid w:val="00037D4A"/>
    <w:rsid w:val="000662BF"/>
    <w:rsid w:val="00067B1B"/>
    <w:rsid w:val="000878BF"/>
    <w:rsid w:val="000A18DB"/>
    <w:rsid w:val="000D05DA"/>
    <w:rsid w:val="000F61D1"/>
    <w:rsid w:val="00120535"/>
    <w:rsid w:val="001254E1"/>
    <w:rsid w:val="00125E47"/>
    <w:rsid w:val="001300E2"/>
    <w:rsid w:val="00134A5B"/>
    <w:rsid w:val="00137F13"/>
    <w:rsid w:val="00193980"/>
    <w:rsid w:val="001B6D83"/>
    <w:rsid w:val="001D2076"/>
    <w:rsid w:val="00217A0D"/>
    <w:rsid w:val="002267DF"/>
    <w:rsid w:val="002721F6"/>
    <w:rsid w:val="00274D03"/>
    <w:rsid w:val="00297237"/>
    <w:rsid w:val="00300F6D"/>
    <w:rsid w:val="00312782"/>
    <w:rsid w:val="00315234"/>
    <w:rsid w:val="00330796"/>
    <w:rsid w:val="0034548D"/>
    <w:rsid w:val="00355984"/>
    <w:rsid w:val="003821A0"/>
    <w:rsid w:val="003E1F80"/>
    <w:rsid w:val="003F112F"/>
    <w:rsid w:val="00422CDF"/>
    <w:rsid w:val="00487F51"/>
    <w:rsid w:val="00496603"/>
    <w:rsid w:val="004F0A29"/>
    <w:rsid w:val="0051621C"/>
    <w:rsid w:val="0057024C"/>
    <w:rsid w:val="005759E2"/>
    <w:rsid w:val="00595E0A"/>
    <w:rsid w:val="005A0CFC"/>
    <w:rsid w:val="005B1C81"/>
    <w:rsid w:val="005B45D0"/>
    <w:rsid w:val="005D0709"/>
    <w:rsid w:val="00611124"/>
    <w:rsid w:val="006212B4"/>
    <w:rsid w:val="00624C47"/>
    <w:rsid w:val="00631625"/>
    <w:rsid w:val="006472EB"/>
    <w:rsid w:val="00653933"/>
    <w:rsid w:val="00665DF2"/>
    <w:rsid w:val="0068776D"/>
    <w:rsid w:val="006C2B80"/>
    <w:rsid w:val="006D3202"/>
    <w:rsid w:val="006F28FD"/>
    <w:rsid w:val="006F2E89"/>
    <w:rsid w:val="007001B0"/>
    <w:rsid w:val="00706D62"/>
    <w:rsid w:val="00725700"/>
    <w:rsid w:val="00774BDB"/>
    <w:rsid w:val="00787BC6"/>
    <w:rsid w:val="007F3F82"/>
    <w:rsid w:val="0087017D"/>
    <w:rsid w:val="008973D3"/>
    <w:rsid w:val="008A52C4"/>
    <w:rsid w:val="00902597"/>
    <w:rsid w:val="009059D2"/>
    <w:rsid w:val="00971753"/>
    <w:rsid w:val="009D69FC"/>
    <w:rsid w:val="009E3B8F"/>
    <w:rsid w:val="00AB0766"/>
    <w:rsid w:val="00AD1C88"/>
    <w:rsid w:val="00B0225F"/>
    <w:rsid w:val="00C22CBC"/>
    <w:rsid w:val="00CD54C9"/>
    <w:rsid w:val="00CE52C6"/>
    <w:rsid w:val="00CF0D89"/>
    <w:rsid w:val="00D26FCB"/>
    <w:rsid w:val="00D576AC"/>
    <w:rsid w:val="00D953AB"/>
    <w:rsid w:val="00DA13E6"/>
    <w:rsid w:val="00DF6308"/>
    <w:rsid w:val="00E1043D"/>
    <w:rsid w:val="00E13DDC"/>
    <w:rsid w:val="00E1537A"/>
    <w:rsid w:val="00E502ED"/>
    <w:rsid w:val="00E57154"/>
    <w:rsid w:val="00E876C2"/>
    <w:rsid w:val="00EA1FF3"/>
    <w:rsid w:val="00EB191B"/>
    <w:rsid w:val="00EB565F"/>
    <w:rsid w:val="00F151E3"/>
    <w:rsid w:val="00F33A1E"/>
    <w:rsid w:val="00F423C9"/>
    <w:rsid w:val="00F813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16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01B0"/>
    <w:rPr>
      <w:rFonts w:ascii="Heiti SC Light" w:eastAsia="Heiti SC Light"/>
      <w:sz w:val="18"/>
      <w:szCs w:val="18"/>
    </w:rPr>
  </w:style>
  <w:style w:type="character" w:customStyle="1" w:styleId="Char">
    <w:name w:val="批注框文本 Char"/>
    <w:basedOn w:val="a0"/>
    <w:link w:val="a3"/>
    <w:uiPriority w:val="99"/>
    <w:semiHidden/>
    <w:rsid w:val="007001B0"/>
    <w:rPr>
      <w:rFonts w:ascii="Heiti SC Light" w:eastAsia="Heiti SC Light"/>
      <w:sz w:val="18"/>
      <w:szCs w:val="18"/>
    </w:rPr>
  </w:style>
  <w:style w:type="paragraph" w:styleId="a4">
    <w:name w:val="List Paragraph"/>
    <w:basedOn w:val="a"/>
    <w:uiPriority w:val="34"/>
    <w:qFormat/>
    <w:rsid w:val="00137F13"/>
    <w:pPr>
      <w:ind w:firstLineChars="200" w:firstLine="420"/>
    </w:pPr>
  </w:style>
  <w:style w:type="paragraph" w:styleId="a5">
    <w:name w:val="header"/>
    <w:basedOn w:val="a"/>
    <w:link w:val="Char0"/>
    <w:uiPriority w:val="99"/>
    <w:unhideWhenUsed/>
    <w:rsid w:val="00774B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4BDB"/>
    <w:rPr>
      <w:sz w:val="18"/>
      <w:szCs w:val="18"/>
    </w:rPr>
  </w:style>
  <w:style w:type="paragraph" w:styleId="a6">
    <w:name w:val="footer"/>
    <w:basedOn w:val="a"/>
    <w:link w:val="Char1"/>
    <w:uiPriority w:val="99"/>
    <w:unhideWhenUsed/>
    <w:rsid w:val="00774BDB"/>
    <w:pPr>
      <w:tabs>
        <w:tab w:val="center" w:pos="4153"/>
        <w:tab w:val="right" w:pos="8306"/>
      </w:tabs>
      <w:snapToGrid w:val="0"/>
      <w:jc w:val="left"/>
    </w:pPr>
    <w:rPr>
      <w:sz w:val="18"/>
      <w:szCs w:val="18"/>
    </w:rPr>
  </w:style>
  <w:style w:type="character" w:customStyle="1" w:styleId="Char1">
    <w:name w:val="页脚 Char"/>
    <w:basedOn w:val="a0"/>
    <w:link w:val="a6"/>
    <w:uiPriority w:val="99"/>
    <w:rsid w:val="00774B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01B0"/>
    <w:rPr>
      <w:rFonts w:ascii="Heiti SC Light" w:eastAsia="Heiti SC Light"/>
      <w:sz w:val="18"/>
      <w:szCs w:val="18"/>
    </w:rPr>
  </w:style>
  <w:style w:type="character" w:customStyle="1" w:styleId="Char">
    <w:name w:val="批注框文本 Char"/>
    <w:basedOn w:val="a0"/>
    <w:link w:val="a3"/>
    <w:uiPriority w:val="99"/>
    <w:semiHidden/>
    <w:rsid w:val="007001B0"/>
    <w:rPr>
      <w:rFonts w:ascii="Heiti SC Light" w:eastAsia="Heiti SC Light"/>
      <w:sz w:val="18"/>
      <w:szCs w:val="18"/>
    </w:rPr>
  </w:style>
  <w:style w:type="paragraph" w:styleId="a4">
    <w:name w:val="List Paragraph"/>
    <w:basedOn w:val="a"/>
    <w:uiPriority w:val="34"/>
    <w:qFormat/>
    <w:rsid w:val="00137F13"/>
    <w:pPr>
      <w:ind w:firstLineChars="200" w:firstLine="420"/>
    </w:pPr>
  </w:style>
  <w:style w:type="paragraph" w:styleId="a5">
    <w:name w:val="header"/>
    <w:basedOn w:val="a"/>
    <w:link w:val="Char0"/>
    <w:uiPriority w:val="99"/>
    <w:unhideWhenUsed/>
    <w:rsid w:val="00774B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4BDB"/>
    <w:rPr>
      <w:sz w:val="18"/>
      <w:szCs w:val="18"/>
    </w:rPr>
  </w:style>
  <w:style w:type="paragraph" w:styleId="a6">
    <w:name w:val="footer"/>
    <w:basedOn w:val="a"/>
    <w:link w:val="Char1"/>
    <w:uiPriority w:val="99"/>
    <w:unhideWhenUsed/>
    <w:rsid w:val="00774BDB"/>
    <w:pPr>
      <w:tabs>
        <w:tab w:val="center" w:pos="4153"/>
        <w:tab w:val="right" w:pos="8306"/>
      </w:tabs>
      <w:snapToGrid w:val="0"/>
      <w:jc w:val="left"/>
    </w:pPr>
    <w:rPr>
      <w:sz w:val="18"/>
      <w:szCs w:val="18"/>
    </w:rPr>
  </w:style>
  <w:style w:type="character" w:customStyle="1" w:styleId="Char1">
    <w:name w:val="页脚 Char"/>
    <w:basedOn w:val="a0"/>
    <w:link w:val="a6"/>
    <w:uiPriority w:val="99"/>
    <w:rsid w:val="00774BDB"/>
    <w:rPr>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e_New_Yorker" TargetMode="External"/><Relationship Id="rId13" Type="http://schemas.openxmlformats.org/officeDocument/2006/relationships/hyperlink" Target="http://en.wikipedia.org/wiki/Atlantic_Monthly" TargetMode="External"/><Relationship Id="rId18" Type="http://schemas.openxmlformats.org/officeDocument/2006/relationships/hyperlink" Target="http://www.pbkkey.com/mm5/merchant.mvc?Store_Code=pbkkey&amp;Screen=ctgy&amp;Category_Code=keys" TargetMode="External"/><Relationship Id="rId26" Type="http://schemas.openxmlformats.org/officeDocument/2006/relationships/hyperlink" Target="http://encyclopedia.thefreedictionary.com/High+school" TargetMode="External"/><Relationship Id="rId3" Type="http://schemas.openxmlformats.org/officeDocument/2006/relationships/settings" Target="settings.xml"/><Relationship Id="rId21" Type="http://schemas.openxmlformats.org/officeDocument/2006/relationships/hyperlink" Target="http://encyclopedia.thefreedictionary.com/Institution" TargetMode="External"/><Relationship Id="rId7" Type="http://schemas.openxmlformats.org/officeDocument/2006/relationships/hyperlink" Target="http://en.wikipedia.org/wiki/Yale_University" TargetMode="External"/><Relationship Id="rId12" Type="http://schemas.openxmlformats.org/officeDocument/2006/relationships/hyperlink" Target="http://en.wikipedia.org/wiki/Western_canon" TargetMode="External"/><Relationship Id="rId17" Type="http://schemas.openxmlformats.org/officeDocument/2006/relationships/hyperlink" Target="http://nobullying.com/psychological-effects-of-bullying/" TargetMode="External"/><Relationship Id="rId25" Type="http://schemas.openxmlformats.org/officeDocument/2006/relationships/hyperlink" Target="http://encyclopedia.thefreedictionary.com/Childhood"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encyclopedia.thefreedictionary.com/Boarding+school" TargetMode="External"/><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Harold_Bloom" TargetMode="External"/><Relationship Id="rId24" Type="http://schemas.openxmlformats.org/officeDocument/2006/relationships/hyperlink" Target="http://encyclopedia.thefreedictionary.com/Commonwealth+of+Nations" TargetMode="External"/><Relationship Id="rId5" Type="http://schemas.openxmlformats.org/officeDocument/2006/relationships/footnotes" Target="footnotes.xml"/><Relationship Id="rId15" Type="http://schemas.openxmlformats.org/officeDocument/2006/relationships/hyperlink" Target="http://en.wikipedia.org/wiki/File:John_Ohara.jpg" TargetMode="External"/><Relationship Id="rId23" Type="http://schemas.openxmlformats.org/officeDocument/2006/relationships/hyperlink" Target="http://encyclopedia.thefreedictionary.com/Home" TargetMode="External"/><Relationship Id="rId28" Type="http://schemas.openxmlformats.org/officeDocument/2006/relationships/theme" Target="theme/theme1.xml"/><Relationship Id="rId10" Type="http://schemas.openxmlformats.org/officeDocument/2006/relationships/hyperlink" Target="http://en.wikipedia.org/wiki/Ernest_Hemingway"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en.wikipedia.org/wiki/Appointment_in_Samarra" TargetMode="External"/><Relationship Id="rId14" Type="http://schemas.openxmlformats.org/officeDocument/2006/relationships/hyperlink" Target="http://en.wikipedia.org/wiki/Modern_Library" TargetMode="External"/><Relationship Id="rId22" Type="http://schemas.openxmlformats.org/officeDocument/2006/relationships/hyperlink" Target="http://encyclopedia.thefreedictionary.com/Child"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846</TotalTime>
  <Pages>7</Pages>
  <Words>1918</Words>
  <Characters>10936</Characters>
  <Application>Microsoft Office Word</Application>
  <DocSecurity>0</DocSecurity>
  <Lines>91</Lines>
  <Paragraphs>25</Paragraphs>
  <ScaleCrop>false</ScaleCrop>
  <Company/>
  <LinksUpToDate>false</LinksUpToDate>
  <CharactersWithSpaces>12829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Yiling Hou</dc:creator>
  <cp:keywords/>
  <dc:description/>
  <cp:lastModifiedBy>fengtao</cp:lastModifiedBy>
  <cp:revision>49</cp:revision>
  <dcterms:created xsi:type="dcterms:W3CDTF">2016-02-27T05:55:00Z</dcterms:created>
  <dcterms:modified xsi:type="dcterms:W3CDTF">2016-04-12T03:46:00Z</dcterms:modified>
</cp:coreProperties>
</file>