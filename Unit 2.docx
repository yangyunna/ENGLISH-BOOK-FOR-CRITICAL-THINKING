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9AE" w:rsidRPr="00FD134E" w:rsidRDefault="00E529AE" w:rsidP="00367C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D134E">
        <w:rPr>
          <w:rFonts w:ascii="Times New Roman" w:hAnsi="Times New Roman" w:cs="Times New Roman"/>
          <w:b/>
          <w:sz w:val="24"/>
          <w:szCs w:val="24"/>
        </w:rPr>
        <w:t>U</w:t>
      </w:r>
      <w:r w:rsidR="00FD134E">
        <w:rPr>
          <w:rFonts w:ascii="Times New Roman" w:hAnsi="Times New Roman" w:cs="Times New Roman"/>
          <w:b/>
          <w:sz w:val="24"/>
          <w:szCs w:val="24"/>
        </w:rPr>
        <w:t>nit</w:t>
      </w:r>
      <w:r w:rsidR="00306267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 w:rsidRPr="00FD134E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FD134E" w:rsidRPr="00FD134E">
        <w:rPr>
          <w:rFonts w:ascii="Times New Roman" w:hAnsi="Times New Roman" w:cs="Times New Roman"/>
          <w:b/>
          <w:sz w:val="24"/>
          <w:szCs w:val="24"/>
        </w:rPr>
        <w:t>Love</w:t>
      </w:r>
    </w:p>
    <w:p w:rsidR="00367C81" w:rsidRPr="00FD134E" w:rsidRDefault="007D44CC" w:rsidP="00CB37F4">
      <w:pPr>
        <w:spacing w:beforeLines="50" w:afterLines="50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I. Words and </w:t>
      </w:r>
      <w:r>
        <w:rPr>
          <w:rFonts w:ascii="Times New Roman" w:hAnsi="Times New Roman" w:cs="Times New Roman" w:hint="eastAsia"/>
          <w:b/>
          <w:sz w:val="24"/>
          <w:szCs w:val="24"/>
        </w:rPr>
        <w:t>p</w:t>
      </w:r>
      <w:r w:rsidR="00FD134E" w:rsidRPr="00FD134E">
        <w:rPr>
          <w:rFonts w:ascii="Times New Roman" w:hAnsi="Times New Roman" w:cs="Times New Roman"/>
          <w:b/>
          <w:sz w:val="24"/>
          <w:szCs w:val="24"/>
        </w:rPr>
        <w:t>hrases</w:t>
      </w:r>
    </w:p>
    <w:p w:rsidR="00367C81" w:rsidRPr="00FD134E" w:rsidRDefault="00367C81">
      <w:pPr>
        <w:rPr>
          <w:rFonts w:ascii="Times New Roman" w:hAnsi="Times New Roman" w:cs="Times New Roman"/>
          <w:sz w:val="24"/>
          <w:szCs w:val="24"/>
        </w:rPr>
      </w:pPr>
      <w:r w:rsidRPr="00FD134E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FD134E" w:rsidRDefault="00442215" w:rsidP="00FD134E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FD134E">
        <w:rPr>
          <w:rFonts w:ascii="Times New Roman" w:hAnsi="Times New Roman"/>
          <w:sz w:val="24"/>
          <w:szCs w:val="24"/>
        </w:rPr>
        <w:t>D</w:t>
      </w:r>
    </w:p>
    <w:p w:rsidR="00FD134E" w:rsidRDefault="00442215" w:rsidP="00FD134E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FD134E">
        <w:rPr>
          <w:rFonts w:ascii="Times New Roman" w:hAnsi="Times New Roman"/>
          <w:sz w:val="24"/>
          <w:szCs w:val="24"/>
        </w:rPr>
        <w:t>C</w:t>
      </w:r>
    </w:p>
    <w:p w:rsidR="00FD134E" w:rsidRDefault="00442215" w:rsidP="00FD134E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FD134E">
        <w:rPr>
          <w:rFonts w:ascii="Times New Roman" w:hAnsi="Times New Roman"/>
          <w:sz w:val="24"/>
          <w:szCs w:val="24"/>
        </w:rPr>
        <w:t xml:space="preserve">A </w:t>
      </w:r>
    </w:p>
    <w:p w:rsidR="00FD134E" w:rsidRDefault="00442215" w:rsidP="00FD134E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FD134E">
        <w:rPr>
          <w:rFonts w:ascii="Times New Roman" w:hAnsi="Times New Roman"/>
          <w:sz w:val="24"/>
          <w:szCs w:val="24"/>
        </w:rPr>
        <w:t>B</w:t>
      </w:r>
    </w:p>
    <w:p w:rsidR="00FD134E" w:rsidRDefault="00442215" w:rsidP="00FD134E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FD134E">
        <w:rPr>
          <w:rFonts w:ascii="Times New Roman" w:hAnsi="Times New Roman"/>
          <w:sz w:val="24"/>
          <w:szCs w:val="24"/>
        </w:rPr>
        <w:t>A</w:t>
      </w:r>
    </w:p>
    <w:p w:rsidR="00FD134E" w:rsidRDefault="00442215" w:rsidP="00FD134E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FD134E">
        <w:rPr>
          <w:rFonts w:ascii="Times New Roman" w:hAnsi="Times New Roman"/>
          <w:sz w:val="24"/>
          <w:szCs w:val="24"/>
        </w:rPr>
        <w:t>A</w:t>
      </w:r>
    </w:p>
    <w:p w:rsidR="00FD134E" w:rsidRDefault="00442215" w:rsidP="00FD134E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FD134E">
        <w:rPr>
          <w:rFonts w:ascii="Times New Roman" w:hAnsi="Times New Roman"/>
          <w:sz w:val="24"/>
          <w:szCs w:val="24"/>
        </w:rPr>
        <w:t>C</w:t>
      </w:r>
    </w:p>
    <w:p w:rsidR="00FD134E" w:rsidRDefault="00442215" w:rsidP="00FD134E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FD134E">
        <w:rPr>
          <w:rFonts w:ascii="Times New Roman" w:hAnsi="Times New Roman"/>
          <w:sz w:val="24"/>
          <w:szCs w:val="24"/>
        </w:rPr>
        <w:t>C</w:t>
      </w:r>
    </w:p>
    <w:p w:rsidR="00FD134E" w:rsidRDefault="00442215" w:rsidP="00FD134E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FD134E">
        <w:rPr>
          <w:rFonts w:ascii="Times New Roman" w:hAnsi="Times New Roman"/>
          <w:sz w:val="24"/>
          <w:szCs w:val="24"/>
        </w:rPr>
        <w:t>A</w:t>
      </w:r>
      <w:r w:rsidR="00FD134E">
        <w:rPr>
          <w:rFonts w:ascii="Times New Roman" w:hAnsi="Times New Roman" w:hint="eastAsia"/>
          <w:sz w:val="24"/>
          <w:szCs w:val="24"/>
        </w:rPr>
        <w:t>;</w:t>
      </w:r>
      <w:r w:rsidR="007D44CC">
        <w:rPr>
          <w:rFonts w:ascii="Times New Roman" w:hAnsi="Times New Roman" w:hint="eastAsia"/>
          <w:sz w:val="24"/>
          <w:szCs w:val="24"/>
        </w:rPr>
        <w:t xml:space="preserve"> </w:t>
      </w:r>
      <w:r w:rsidRPr="00FD134E">
        <w:rPr>
          <w:rFonts w:ascii="Times New Roman" w:hAnsi="Times New Roman"/>
          <w:sz w:val="24"/>
          <w:szCs w:val="24"/>
        </w:rPr>
        <w:t>C</w:t>
      </w:r>
    </w:p>
    <w:p w:rsidR="00442215" w:rsidRPr="00FD134E" w:rsidRDefault="00442215" w:rsidP="00FD134E">
      <w:pPr>
        <w:pStyle w:val="a3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FD134E">
        <w:rPr>
          <w:rFonts w:ascii="Times New Roman" w:hAnsi="Times New Roman"/>
          <w:sz w:val="24"/>
          <w:szCs w:val="24"/>
        </w:rPr>
        <w:t>B</w:t>
      </w:r>
      <w:r w:rsidR="00FD134E">
        <w:rPr>
          <w:rFonts w:ascii="Times New Roman" w:hAnsi="Times New Roman" w:hint="eastAsia"/>
          <w:sz w:val="24"/>
          <w:szCs w:val="24"/>
        </w:rPr>
        <w:t>;</w:t>
      </w:r>
      <w:r w:rsidR="007D44CC">
        <w:rPr>
          <w:rFonts w:ascii="Times New Roman" w:hAnsi="Times New Roman" w:hint="eastAsia"/>
          <w:sz w:val="24"/>
          <w:szCs w:val="24"/>
        </w:rPr>
        <w:t xml:space="preserve"> </w:t>
      </w:r>
      <w:r w:rsidRPr="00FD134E">
        <w:rPr>
          <w:rFonts w:ascii="Times New Roman" w:hAnsi="Times New Roman"/>
          <w:sz w:val="24"/>
          <w:szCs w:val="24"/>
        </w:rPr>
        <w:t>C</w:t>
      </w:r>
    </w:p>
    <w:p w:rsidR="00442215" w:rsidRPr="00FD134E" w:rsidRDefault="00442215" w:rsidP="00442215">
      <w:pPr>
        <w:pStyle w:val="a3"/>
        <w:ind w:left="360"/>
        <w:rPr>
          <w:rFonts w:ascii="Times New Roman" w:hAnsi="Times New Roman"/>
          <w:sz w:val="24"/>
          <w:szCs w:val="24"/>
        </w:rPr>
      </w:pPr>
    </w:p>
    <w:p w:rsidR="00442215" w:rsidRPr="00FD134E" w:rsidRDefault="00442215" w:rsidP="00442215">
      <w:pPr>
        <w:pStyle w:val="a3"/>
        <w:rPr>
          <w:rFonts w:ascii="Times New Roman" w:hAnsi="Times New Roman"/>
          <w:sz w:val="24"/>
          <w:szCs w:val="24"/>
        </w:rPr>
      </w:pPr>
      <w:r w:rsidRPr="00FD134E">
        <w:rPr>
          <w:rFonts w:ascii="Times New Roman" w:hAnsi="Times New Roman"/>
          <w:sz w:val="24"/>
          <w:szCs w:val="24"/>
        </w:rPr>
        <w:t xml:space="preserve">3. </w:t>
      </w:r>
    </w:p>
    <w:p w:rsidR="00FD134E" w:rsidRDefault="00FD134E" w:rsidP="00FD134E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f</w:t>
      </w:r>
      <w:r w:rsidR="00442215" w:rsidRPr="00FD134E">
        <w:rPr>
          <w:rFonts w:ascii="Times New Roman" w:hAnsi="Times New Roman"/>
          <w:kern w:val="0"/>
          <w:sz w:val="24"/>
          <w:szCs w:val="24"/>
        </w:rPr>
        <w:t>lourish</w:t>
      </w:r>
    </w:p>
    <w:p w:rsidR="00FD134E" w:rsidRDefault="00FD134E" w:rsidP="00FD134E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r</w:t>
      </w:r>
      <w:r w:rsidR="00442215" w:rsidRPr="00FD134E">
        <w:rPr>
          <w:rFonts w:ascii="Times New Roman" w:hAnsi="Times New Roman"/>
          <w:kern w:val="0"/>
          <w:sz w:val="24"/>
          <w:szCs w:val="24"/>
        </w:rPr>
        <w:t>epertoire</w:t>
      </w:r>
    </w:p>
    <w:p w:rsidR="00FD134E" w:rsidRDefault="00FD134E" w:rsidP="00FD134E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p</w:t>
      </w:r>
      <w:r w:rsidR="00442215" w:rsidRPr="00FD134E">
        <w:rPr>
          <w:rFonts w:ascii="Times New Roman" w:hAnsi="Times New Roman"/>
          <w:kern w:val="0"/>
          <w:sz w:val="24"/>
          <w:szCs w:val="24"/>
        </w:rPr>
        <w:t>rominent</w:t>
      </w:r>
    </w:p>
    <w:p w:rsidR="00FD134E" w:rsidRDefault="00FD134E" w:rsidP="00FD134E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b</w:t>
      </w:r>
      <w:r w:rsidR="00442215" w:rsidRPr="00FD134E">
        <w:rPr>
          <w:rFonts w:ascii="Times New Roman" w:hAnsi="Times New Roman"/>
          <w:kern w:val="0"/>
          <w:sz w:val="24"/>
          <w:szCs w:val="24"/>
        </w:rPr>
        <w:t>eyond</w:t>
      </w:r>
    </w:p>
    <w:p w:rsidR="00FD134E" w:rsidRDefault="00FD134E" w:rsidP="00FD134E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i</w:t>
      </w:r>
      <w:r w:rsidR="00442215" w:rsidRPr="00FD134E">
        <w:rPr>
          <w:rFonts w:ascii="Times New Roman" w:hAnsi="Times New Roman"/>
          <w:kern w:val="0"/>
          <w:sz w:val="24"/>
          <w:szCs w:val="24"/>
        </w:rPr>
        <w:t>ntegrity</w:t>
      </w:r>
    </w:p>
    <w:p w:rsidR="00442215" w:rsidRPr="00FD134E" w:rsidRDefault="00FD134E" w:rsidP="00FD134E">
      <w:pPr>
        <w:pStyle w:val="a3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d</w:t>
      </w:r>
      <w:r w:rsidR="00442215" w:rsidRPr="00FD134E">
        <w:rPr>
          <w:rFonts w:ascii="Times New Roman" w:hAnsi="Times New Roman"/>
          <w:kern w:val="0"/>
          <w:sz w:val="24"/>
          <w:szCs w:val="24"/>
        </w:rPr>
        <w:t>rive</w:t>
      </w:r>
    </w:p>
    <w:p w:rsidR="00CD6825" w:rsidRPr="00FD134E" w:rsidRDefault="00CD6825" w:rsidP="00CD6825">
      <w:pPr>
        <w:pStyle w:val="a3"/>
        <w:rPr>
          <w:rFonts w:ascii="Times New Roman" w:hAnsi="Times New Roman"/>
          <w:kern w:val="0"/>
          <w:sz w:val="24"/>
          <w:szCs w:val="24"/>
        </w:rPr>
      </w:pPr>
    </w:p>
    <w:p w:rsidR="00CD6825" w:rsidRPr="00FD134E" w:rsidRDefault="00CD6825" w:rsidP="00CD6825">
      <w:pPr>
        <w:pStyle w:val="a3"/>
        <w:rPr>
          <w:rFonts w:ascii="Times New Roman" w:hAnsi="Times New Roman"/>
          <w:sz w:val="24"/>
          <w:szCs w:val="24"/>
        </w:rPr>
      </w:pPr>
      <w:r w:rsidRPr="00FD134E">
        <w:rPr>
          <w:rFonts w:ascii="Times New Roman" w:hAnsi="Times New Roman"/>
          <w:sz w:val="24"/>
          <w:szCs w:val="24"/>
        </w:rPr>
        <w:t xml:space="preserve">4. </w:t>
      </w:r>
    </w:p>
    <w:p w:rsidR="00FD134E" w:rsidRDefault="00FD134E" w:rsidP="00FD134E">
      <w:pPr>
        <w:pStyle w:val="a3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A </w:t>
      </w:r>
      <w:r>
        <w:rPr>
          <w:rFonts w:ascii="Times New Roman" w:hAnsi="Times New Roman" w:hint="eastAsia"/>
          <w:kern w:val="0"/>
          <w:sz w:val="24"/>
          <w:szCs w:val="24"/>
        </w:rPr>
        <w:t>(</w:t>
      </w:r>
      <w:r w:rsidR="00CD6825" w:rsidRPr="00FD134E">
        <w:rPr>
          <w:rFonts w:ascii="Times New Roman" w:hAnsi="Times New Roman"/>
          <w:kern w:val="0"/>
          <w:sz w:val="24"/>
          <w:szCs w:val="24"/>
        </w:rPr>
        <w:t>signify; indicate; show</w:t>
      </w:r>
      <w:r>
        <w:rPr>
          <w:rFonts w:ascii="Times New Roman" w:hAnsi="Times New Roman" w:hint="eastAsia"/>
          <w:kern w:val="0"/>
          <w:sz w:val="24"/>
          <w:szCs w:val="24"/>
        </w:rPr>
        <w:t>)</w:t>
      </w:r>
    </w:p>
    <w:p w:rsidR="00FD134E" w:rsidRDefault="00FD134E" w:rsidP="00FD134E">
      <w:pPr>
        <w:pStyle w:val="a3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B </w:t>
      </w:r>
      <w:r>
        <w:rPr>
          <w:rFonts w:ascii="Times New Roman" w:hAnsi="Times New Roman" w:hint="eastAsia"/>
          <w:kern w:val="0"/>
          <w:sz w:val="24"/>
          <w:szCs w:val="24"/>
        </w:rPr>
        <w:t>(</w:t>
      </w:r>
      <w:r w:rsidR="00CD6825" w:rsidRPr="00FD134E">
        <w:rPr>
          <w:rFonts w:ascii="Times New Roman" w:hAnsi="Times New Roman"/>
          <w:kern w:val="0"/>
          <w:sz w:val="24"/>
          <w:szCs w:val="24"/>
        </w:rPr>
        <w:t>talent; ability</w:t>
      </w:r>
      <w:r>
        <w:rPr>
          <w:rFonts w:ascii="Times New Roman" w:hAnsi="Times New Roman" w:hint="eastAsia"/>
          <w:kern w:val="0"/>
          <w:sz w:val="24"/>
          <w:szCs w:val="24"/>
        </w:rPr>
        <w:t>)</w:t>
      </w:r>
    </w:p>
    <w:p w:rsidR="00FD134E" w:rsidRDefault="00FD134E" w:rsidP="00FD134E">
      <w:pPr>
        <w:pStyle w:val="a3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A </w:t>
      </w:r>
      <w:r>
        <w:rPr>
          <w:rFonts w:ascii="Times New Roman" w:hAnsi="Times New Roman" w:hint="eastAsia"/>
          <w:kern w:val="0"/>
          <w:sz w:val="24"/>
          <w:szCs w:val="24"/>
        </w:rPr>
        <w:t>(</w:t>
      </w:r>
      <w:r w:rsidR="00CD6825" w:rsidRPr="00FD134E">
        <w:rPr>
          <w:rFonts w:ascii="Times New Roman" w:hAnsi="Times New Roman"/>
          <w:kern w:val="0"/>
          <w:sz w:val="24"/>
          <w:szCs w:val="24"/>
        </w:rPr>
        <w:t>eternal; permanent; ceaseless; incessant</w:t>
      </w:r>
      <w:r>
        <w:rPr>
          <w:rFonts w:ascii="Times New Roman" w:hAnsi="Times New Roman" w:hint="eastAsia"/>
          <w:kern w:val="0"/>
          <w:sz w:val="24"/>
          <w:szCs w:val="24"/>
        </w:rPr>
        <w:t>)</w:t>
      </w:r>
    </w:p>
    <w:p w:rsidR="00FD134E" w:rsidRDefault="00FD134E" w:rsidP="00FD134E">
      <w:pPr>
        <w:pStyle w:val="a3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C </w:t>
      </w:r>
      <w:r>
        <w:rPr>
          <w:rFonts w:ascii="Times New Roman" w:hAnsi="Times New Roman" w:hint="eastAsia"/>
          <w:kern w:val="0"/>
          <w:sz w:val="24"/>
          <w:szCs w:val="24"/>
        </w:rPr>
        <w:t>(</w:t>
      </w:r>
      <w:r w:rsidR="00CD6825" w:rsidRPr="00FD134E">
        <w:rPr>
          <w:rFonts w:ascii="Times New Roman" w:hAnsi="Times New Roman"/>
          <w:kern w:val="0"/>
          <w:sz w:val="24"/>
          <w:szCs w:val="24"/>
        </w:rPr>
        <w:t>indecisive; hesitating; wavering</w:t>
      </w:r>
      <w:r>
        <w:rPr>
          <w:rFonts w:ascii="Times New Roman" w:hAnsi="Times New Roman" w:hint="eastAsia"/>
          <w:kern w:val="0"/>
          <w:sz w:val="24"/>
          <w:szCs w:val="24"/>
        </w:rPr>
        <w:t>)</w:t>
      </w:r>
    </w:p>
    <w:p w:rsidR="00CD6825" w:rsidRPr="00FD134E" w:rsidRDefault="00FD134E" w:rsidP="00FD134E">
      <w:pPr>
        <w:pStyle w:val="a3"/>
        <w:numPr>
          <w:ilvl w:val="0"/>
          <w:numId w:val="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C </w:t>
      </w:r>
      <w:r>
        <w:rPr>
          <w:rFonts w:ascii="Times New Roman" w:hAnsi="Times New Roman" w:hint="eastAsia"/>
          <w:kern w:val="0"/>
          <w:sz w:val="24"/>
          <w:szCs w:val="24"/>
        </w:rPr>
        <w:t>(</w:t>
      </w:r>
      <w:r w:rsidR="00CD6825" w:rsidRPr="00FD134E">
        <w:rPr>
          <w:rFonts w:ascii="Times New Roman" w:hAnsi="Times New Roman"/>
          <w:kern w:val="0"/>
          <w:sz w:val="24"/>
          <w:szCs w:val="24"/>
        </w:rPr>
        <w:t>powerful; forceful; vigorous</w:t>
      </w:r>
      <w:r>
        <w:rPr>
          <w:rFonts w:ascii="Times New Roman" w:hAnsi="Times New Roman" w:hint="eastAsia"/>
          <w:kern w:val="0"/>
          <w:sz w:val="24"/>
          <w:szCs w:val="24"/>
        </w:rPr>
        <w:t>)</w:t>
      </w:r>
    </w:p>
    <w:p w:rsidR="00442215" w:rsidRPr="00FD134E" w:rsidRDefault="00442215" w:rsidP="00442215">
      <w:pPr>
        <w:pStyle w:val="a3"/>
        <w:rPr>
          <w:rFonts w:ascii="Times New Roman" w:hAnsi="Times New Roman"/>
          <w:b/>
          <w:sz w:val="24"/>
          <w:szCs w:val="24"/>
        </w:rPr>
      </w:pPr>
    </w:p>
    <w:bookmarkStart w:id="0" w:name="OLE_LINK30"/>
    <w:bookmarkStart w:id="1" w:name="OLE_LINK31"/>
    <w:p w:rsidR="00FD134E" w:rsidRDefault="00686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fldChar w:fldCharType="begin"/>
      </w:r>
      <w:r w:rsidR="00FD134E">
        <w:rPr>
          <w:rFonts w:ascii="Times New Roman" w:hAnsi="Times New Roman" w:hint="eastAsia"/>
          <w:b/>
          <w:sz w:val="24"/>
          <w:szCs w:val="24"/>
        </w:rPr>
        <w:instrText>= 2 \* ROMAN</w:instrText>
      </w:r>
      <w:r>
        <w:rPr>
          <w:rFonts w:ascii="Times New Roman" w:hAnsi="Times New Roman"/>
          <w:b/>
          <w:sz w:val="24"/>
          <w:szCs w:val="24"/>
        </w:rPr>
        <w:fldChar w:fldCharType="separate"/>
      </w:r>
      <w:r w:rsidR="00FD134E">
        <w:rPr>
          <w:rFonts w:ascii="Times New Roman" w:hAnsi="Times New Roman"/>
          <w:b/>
          <w:noProof/>
          <w:sz w:val="24"/>
          <w:szCs w:val="24"/>
        </w:rPr>
        <w:t>II</w:t>
      </w:r>
      <w:r>
        <w:rPr>
          <w:rFonts w:ascii="Times New Roman" w:hAnsi="Times New Roman"/>
          <w:b/>
          <w:sz w:val="24"/>
          <w:szCs w:val="24"/>
        </w:rPr>
        <w:fldChar w:fldCharType="end"/>
      </w:r>
      <w:r w:rsidR="00FD134E">
        <w:rPr>
          <w:rFonts w:ascii="Times New Roman" w:hAnsi="Times New Roman" w:hint="eastAsia"/>
          <w:b/>
          <w:sz w:val="24"/>
          <w:szCs w:val="24"/>
        </w:rPr>
        <w:t>.</w:t>
      </w:r>
      <w:r w:rsidR="007D44CC">
        <w:rPr>
          <w:rFonts w:ascii="Times New Roman" w:hAnsi="Times New Roman" w:hint="eastAsia"/>
          <w:b/>
          <w:sz w:val="24"/>
          <w:szCs w:val="24"/>
        </w:rPr>
        <w:t xml:space="preserve"> </w:t>
      </w:r>
      <w:r w:rsidR="00FD134E" w:rsidRPr="00C102FD">
        <w:rPr>
          <w:rFonts w:ascii="Times New Roman" w:hAnsi="Times New Roman" w:hint="eastAsia"/>
          <w:b/>
          <w:sz w:val="24"/>
          <w:szCs w:val="24"/>
        </w:rPr>
        <w:t>Sentence</w:t>
      </w:r>
      <w:r w:rsidR="007D44CC">
        <w:rPr>
          <w:rFonts w:ascii="Times New Roman" w:hAnsi="Times New Roman" w:hint="eastAsia"/>
          <w:b/>
          <w:sz w:val="24"/>
          <w:szCs w:val="24"/>
        </w:rPr>
        <w:t>s and d</w:t>
      </w:r>
      <w:r w:rsidR="00FD134E" w:rsidRPr="00C102FD">
        <w:rPr>
          <w:rFonts w:ascii="Times New Roman" w:hAnsi="Times New Roman" w:hint="eastAsia"/>
          <w:b/>
          <w:sz w:val="24"/>
          <w:szCs w:val="24"/>
        </w:rPr>
        <w:t>iscourse</w:t>
      </w:r>
      <w:bookmarkEnd w:id="0"/>
      <w:bookmarkEnd w:id="1"/>
    </w:p>
    <w:p w:rsidR="00FD134E" w:rsidRDefault="00FD13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</w:t>
      </w:r>
    </w:p>
    <w:p w:rsidR="00E529AE" w:rsidRPr="00FD134E" w:rsidRDefault="00E529AE" w:rsidP="00FD134E">
      <w:pPr>
        <w:rPr>
          <w:rFonts w:ascii="Times New Roman" w:hAnsi="Times New Roman" w:cs="Times New Roman"/>
          <w:kern w:val="0"/>
          <w:sz w:val="24"/>
          <w:szCs w:val="24"/>
        </w:rPr>
      </w:pPr>
      <w:r w:rsidRPr="00FD134E">
        <w:rPr>
          <w:rFonts w:ascii="Times New Roman" w:hAnsi="Times New Roman" w:cs="Times New Roman"/>
          <w:kern w:val="0"/>
          <w:sz w:val="24"/>
          <w:szCs w:val="24"/>
        </w:rPr>
        <w:t xml:space="preserve">There are different kinds of love with their respective essential elements: for instance, personal revelation and equality are essential to friendship but not to the love between </w:t>
      </w:r>
      <w:bookmarkStart w:id="2" w:name="OLE_LINK41"/>
      <w:bookmarkStart w:id="3" w:name="OLE_LINK42"/>
      <w:r w:rsidRPr="00FD134E">
        <w:rPr>
          <w:rFonts w:ascii="Times New Roman" w:hAnsi="Times New Roman" w:cs="Times New Roman"/>
          <w:kern w:val="0"/>
          <w:sz w:val="24"/>
          <w:szCs w:val="24"/>
        </w:rPr>
        <w:t>parents and children</w:t>
      </w:r>
      <w:bookmarkEnd w:id="2"/>
      <w:bookmarkEnd w:id="3"/>
      <w:r w:rsidRPr="00FD134E">
        <w:rPr>
          <w:rFonts w:ascii="Times New Roman" w:hAnsi="Times New Roman" w:cs="Times New Roman"/>
          <w:kern w:val="0"/>
          <w:sz w:val="24"/>
          <w:szCs w:val="24"/>
        </w:rPr>
        <w:t xml:space="preserve">, and sexual love is of its nature exclusive whereas friendship is not. There is, however, one essential element which is in all forms of love. It is acceptance. </w:t>
      </w:r>
    </w:p>
    <w:p w:rsidR="00E529AE" w:rsidRPr="00FD134E" w:rsidRDefault="00E529AE" w:rsidP="00FD134E">
      <w:pPr>
        <w:rPr>
          <w:rFonts w:ascii="Times New Roman" w:hAnsi="Times New Roman" w:cs="Times New Roman"/>
          <w:kern w:val="0"/>
          <w:sz w:val="24"/>
          <w:szCs w:val="24"/>
        </w:rPr>
      </w:pPr>
      <w:r w:rsidRPr="00FD134E">
        <w:rPr>
          <w:rFonts w:ascii="Times New Roman" w:hAnsi="Times New Roman" w:cs="Times New Roman"/>
          <w:kern w:val="0"/>
          <w:sz w:val="24"/>
          <w:szCs w:val="24"/>
        </w:rPr>
        <w:t xml:space="preserve">To many people the word “acceptance” means resigned acceptance. When they hear it they think of a student failing to qualify for entry to university and having to accept that and form a different life-plan. To them, “love is acceptance” seems to mean that “I love you” means, in essence, “I will reluctantly accommodate myself to your existence,” or words to that effect. </w:t>
      </w:r>
    </w:p>
    <w:p w:rsidR="00E529AE" w:rsidRPr="00FD134E" w:rsidRDefault="00E529AE" w:rsidP="00FD134E">
      <w:pPr>
        <w:rPr>
          <w:rFonts w:ascii="Times New Roman" w:hAnsi="Times New Roman" w:cs="Times New Roman"/>
          <w:kern w:val="0"/>
          <w:sz w:val="24"/>
          <w:szCs w:val="24"/>
        </w:rPr>
      </w:pPr>
      <w:bookmarkStart w:id="4" w:name="OLE_LINK43"/>
      <w:bookmarkStart w:id="5" w:name="OLE_LINK44"/>
      <w:r w:rsidRPr="00FD134E">
        <w:rPr>
          <w:rFonts w:ascii="Times New Roman" w:hAnsi="Times New Roman" w:cs="Times New Roman"/>
          <w:kern w:val="0"/>
          <w:sz w:val="24"/>
          <w:szCs w:val="24"/>
        </w:rPr>
        <w:t>In its simplest form</w:t>
      </w:r>
      <w:bookmarkEnd w:id="4"/>
      <w:bookmarkEnd w:id="5"/>
      <w:r w:rsidRPr="00FD134E">
        <w:rPr>
          <w:rFonts w:ascii="Times New Roman" w:hAnsi="Times New Roman" w:cs="Times New Roman"/>
          <w:kern w:val="0"/>
          <w:sz w:val="24"/>
          <w:szCs w:val="24"/>
        </w:rPr>
        <w:t xml:space="preserve">, however, acceptance is being in favor of a being who or which is judged to be good. Unlike resigned acceptance, it is not preceded by opposition or </w:t>
      </w:r>
      <w:r w:rsidRPr="00FD134E">
        <w:rPr>
          <w:rFonts w:ascii="Times New Roman" w:hAnsi="Times New Roman" w:cs="Times New Roman"/>
          <w:kern w:val="0"/>
          <w:sz w:val="24"/>
          <w:szCs w:val="24"/>
        </w:rPr>
        <w:lastRenderedPageBreak/>
        <w:t>abhorrence. Acceptance presupposes value in the being who or which is accepted. Acceptance produces a significant result in people’s hearts.</w:t>
      </w:r>
    </w:p>
    <w:p w:rsidR="00E529AE" w:rsidRPr="00FD134E" w:rsidRDefault="00E529AE">
      <w:pPr>
        <w:rPr>
          <w:rFonts w:ascii="Times New Roman" w:hAnsi="Times New Roman" w:cs="Times New Roman"/>
          <w:sz w:val="24"/>
          <w:szCs w:val="24"/>
        </w:rPr>
      </w:pPr>
    </w:p>
    <w:p w:rsidR="00E50BF8" w:rsidRPr="00FD134E" w:rsidRDefault="00FD134E">
      <w:pPr>
        <w:rPr>
          <w:rFonts w:ascii="Times New Roman" w:hAnsi="Times New Roman" w:cs="Times New Roman"/>
          <w:sz w:val="24"/>
          <w:szCs w:val="24"/>
        </w:rPr>
      </w:pPr>
      <w:r w:rsidRPr="00FD134E">
        <w:rPr>
          <w:rFonts w:ascii="Times New Roman" w:hAnsi="Times New Roman" w:cs="Times New Roman" w:hint="eastAsia"/>
          <w:kern w:val="0"/>
          <w:sz w:val="24"/>
          <w:szCs w:val="24"/>
        </w:rPr>
        <w:t>4.</w:t>
      </w:r>
    </w:p>
    <w:p w:rsidR="00E50BF8" w:rsidRPr="00FD134E" w:rsidRDefault="008178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CB37F4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CB37F4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CB37F4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="00CB37F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D77A1">
        <w:rPr>
          <w:rFonts w:ascii="Times New Roman" w:hAnsi="Times New Roman" w:cs="Times New Roman" w:hint="eastAsia"/>
          <w:sz w:val="24"/>
          <w:szCs w:val="24"/>
        </w:rPr>
        <w:t>F</w:t>
      </w:r>
      <w:bookmarkStart w:id="6" w:name="_GoBack"/>
      <w:bookmarkEnd w:id="6"/>
      <w:r w:rsidR="00CB37F4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E</w:t>
      </w:r>
    </w:p>
    <w:sectPr w:rsidR="00E50BF8" w:rsidRPr="00FD134E" w:rsidSect="00812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06FF" w:rsidRDefault="00F706FF" w:rsidP="00FD134E">
      <w:r>
        <w:separator/>
      </w:r>
    </w:p>
  </w:endnote>
  <w:endnote w:type="continuationSeparator" w:id="1">
    <w:p w:rsidR="00F706FF" w:rsidRDefault="00F706FF" w:rsidP="00FD13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06FF" w:rsidRDefault="00F706FF" w:rsidP="00FD134E">
      <w:r>
        <w:separator/>
      </w:r>
    </w:p>
  </w:footnote>
  <w:footnote w:type="continuationSeparator" w:id="1">
    <w:p w:rsidR="00F706FF" w:rsidRDefault="00F706FF" w:rsidP="00FD13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E0DED"/>
    <w:multiLevelType w:val="hybridMultilevel"/>
    <w:tmpl w:val="8BA2299A"/>
    <w:lvl w:ilvl="0" w:tplc="3384A58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C6555B"/>
    <w:multiLevelType w:val="hybridMultilevel"/>
    <w:tmpl w:val="23F4C6BC"/>
    <w:lvl w:ilvl="0" w:tplc="3D58A5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C876E8"/>
    <w:multiLevelType w:val="hybridMultilevel"/>
    <w:tmpl w:val="1B947066"/>
    <w:lvl w:ilvl="0" w:tplc="C26404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61C1498"/>
    <w:multiLevelType w:val="hybridMultilevel"/>
    <w:tmpl w:val="02327936"/>
    <w:lvl w:ilvl="0" w:tplc="C26404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DD06CC"/>
    <w:multiLevelType w:val="hybridMultilevel"/>
    <w:tmpl w:val="AE3E2EE0"/>
    <w:lvl w:ilvl="0" w:tplc="4D72A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2056DD"/>
    <w:multiLevelType w:val="hybridMultilevel"/>
    <w:tmpl w:val="4E3E254C"/>
    <w:lvl w:ilvl="0" w:tplc="BC741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137F5A"/>
    <w:multiLevelType w:val="hybridMultilevel"/>
    <w:tmpl w:val="DC8A44D4"/>
    <w:lvl w:ilvl="0" w:tplc="C26404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29AE"/>
    <w:rsid w:val="000F56BF"/>
    <w:rsid w:val="00161318"/>
    <w:rsid w:val="001F0BDB"/>
    <w:rsid w:val="002F45F1"/>
    <w:rsid w:val="00306267"/>
    <w:rsid w:val="00367C81"/>
    <w:rsid w:val="00442215"/>
    <w:rsid w:val="00515EB9"/>
    <w:rsid w:val="005D4D70"/>
    <w:rsid w:val="00686337"/>
    <w:rsid w:val="00723762"/>
    <w:rsid w:val="007D44CC"/>
    <w:rsid w:val="00812F56"/>
    <w:rsid w:val="00817811"/>
    <w:rsid w:val="008D0EC5"/>
    <w:rsid w:val="00974C78"/>
    <w:rsid w:val="00CB37F4"/>
    <w:rsid w:val="00CD6825"/>
    <w:rsid w:val="00CE44C5"/>
    <w:rsid w:val="00D74ED4"/>
    <w:rsid w:val="00E50BF8"/>
    <w:rsid w:val="00E529AE"/>
    <w:rsid w:val="00F706FF"/>
    <w:rsid w:val="00F9376C"/>
    <w:rsid w:val="00FD134E"/>
    <w:rsid w:val="00FD77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F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rsid w:val="00442215"/>
    <w:pPr>
      <w:jc w:val="left"/>
    </w:pPr>
    <w:rPr>
      <w:rFonts w:ascii="Calibri" w:eastAsia="宋体" w:hAnsi="Calibri" w:cs="Times New Roman"/>
    </w:rPr>
  </w:style>
  <w:style w:type="character" w:customStyle="1" w:styleId="Char">
    <w:name w:val="批注文字 Char"/>
    <w:basedOn w:val="a0"/>
    <w:link w:val="a3"/>
    <w:uiPriority w:val="99"/>
    <w:semiHidden/>
    <w:rsid w:val="00442215"/>
    <w:rPr>
      <w:rFonts w:ascii="Calibri" w:eastAsia="宋体" w:hAnsi="Calibri" w:cs="Times New Roman"/>
    </w:rPr>
  </w:style>
  <w:style w:type="paragraph" w:styleId="a4">
    <w:name w:val="header"/>
    <w:basedOn w:val="a"/>
    <w:link w:val="Char0"/>
    <w:uiPriority w:val="99"/>
    <w:unhideWhenUsed/>
    <w:rsid w:val="00FD13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D134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D1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D13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</dc:creator>
  <cp:keywords/>
  <dc:description/>
  <cp:lastModifiedBy>zhangxi</cp:lastModifiedBy>
  <cp:revision>12</cp:revision>
  <dcterms:created xsi:type="dcterms:W3CDTF">2016-11-21T08:51:00Z</dcterms:created>
  <dcterms:modified xsi:type="dcterms:W3CDTF">2017-01-09T08:55:00Z</dcterms:modified>
</cp:coreProperties>
</file>